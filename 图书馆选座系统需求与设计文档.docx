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b w:val="0"/>
        </w:rPr>
        <w:id w:val="113097955"/>
      </w:sdtPr>
      <w:sdtEndPr>
        <w:rPr>
          <w:b w:val="0"/>
        </w:rPr>
      </w:sdtEndPr>
      <w:sdtContent>
        <w:p>
          <w:pPr>
            <w:pStyle w:val="27"/>
            <w:ind w:firstLine="360"/>
          </w:pPr>
          <w: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585"/>
                    <wp:effectExtent l="0" t="0" r="0" b="2794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14:textFill>
                                        <w14:solidFill>
                                          <w14:schemeClr w14:val="bg1"/>
                                        </w14:solidFill>
                                      </w14:textFill>
                                    </w:rPr>
                                    <w:alias w:val="日期"/>
                                    <w:id w:val="1097370483"/>
                                    <w:showingPlcHdr/>
                                    <w:date w:fullDate="2018-01-01T00:00:00Z">
                                      <w:dateFormat w:val="yyyy-M-d"/>
                                      <w:lid w:val="zh-CN"/>
                                      <w:storeMappedDataAs w:val="datetime"/>
                                      <w:calendar w:val="gregorian"/>
                                    </w:date>
                                  </w:sdtPr>
                                  <w:sdtEndPr>
                                    <w:rPr>
                                      <w:color w:val="FFFFFF" w:themeColor="background1"/>
                                      <w:sz w:val="28"/>
                                      <w:szCs w:val="28"/>
                                      <w14:textFill>
                                        <w14:solidFill>
                                          <w14:schemeClr w14:val="bg1"/>
                                        </w14:solidFill>
                                      </w14:textFill>
                                    </w:rPr>
                                  </w:sdtEndPr>
                                  <w:sdtContent>
                                    <w:p>
                                      <w:pPr>
                                        <w:pStyle w:val="27"/>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 xml:space="preserve">     </w:t>
                                      </w:r>
                                    </w:p>
                                  </w:sdtContent>
                                </w:sdt>
                              </w:txbxContent>
                            </wps:txbx>
                            <wps:bodyPr rot="0" spcFirstLastPara="0" vert="horz" wrap="square" lIns="91440" tIns="0" rIns="182880" bIns="0" numCol="1" spcCol="0" rtlCol="0" fromWordArt="0" anchor="ctr" anchorCtr="0" forceAA="0" compatLnSpc="1">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任意多边形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任意多边形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3" name="任意多边形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4" name="任意多边形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5" name="任意多边形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6" name="任意多边形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7" name="任意多边形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8" name="任意多边形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9" name="任意多边形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0" name="任意多边形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1" name="任意多边形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9" name="任意多边形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0" name="任意多边形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2" name="任意多边形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3" name="任意多边形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4" name="任意多边形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5" name="任意多边形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6" name="任意多边形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7" name="任意多边形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8" name="任意多边形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9" name="任意多边形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o:spt="203" style="position:absolute;left:0pt;margin-left:23.8pt;margin-top:21.05pt;height:718.55pt;width:172.8pt;mso-position-horizontal-relative:page;mso-position-vertical-relative:page;z-index:-251657216;mso-width-relative:page;mso-height-relative:page;mso-width-percent:330;mso-height-percent:950;" coordsize="2194560,9125712" o:gfxdata="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">
                    <o:lock v:ext="edit" aspectratio="f"/>
                    <v:rect id="_x0000_s1026" o:spid="_x0000_s1026" o:spt="1" style="position:absolute;left:0;top:0;height:9125712;width:194535;v-text-anchor:middle;" fillcolor="#44546A [3215]" filled="t" stroked="f" coordsize="21600,21600" o:gfxdata="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mjoUugAAANo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shape id="_x0000_s1026" o:spid="_x0000_s1026" o:spt="15" type="#_x0000_t15" style="position:absolute;left:0;top:1466850;height:552055;width:2194560;v-text-anchor:middle;" fillcolor="#5B9BD5 [3204]" filled="t" stroked="f" coordsize="21600,21600" o:gfxdata="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0aVWvQAA&#10;ANoAAAAPAAAAAAAAAAEAIAAAACIAAABkcnMvZG93bnJldi54bWxQSwECFAAUAAAACACHTuJAMy8F&#10;njsAAAA5AAAAEAAAAAAAAAABACAAAAAMAQAAZHJzL3NoYXBleG1sLnhtbFBLBQYAAAAABgAGAFsB&#10;AAC2AwAAAAA=&#10;" adj="18884">
                      <v:fill on="t" focussize="0,0"/>
                      <v:stroke on="f" weight="1pt" miterlimit="8" joinstyle="miter"/>
                      <v:imagedata o:title=""/>
                      <o:lock v:ext="edit" aspectratio="f"/>
                      <v:textbox inset="2.54mm,0mm,5.08mm,0mm">
                        <w:txbxContent>
                          <w:sdt>
                            <w:sdtPr>
                              <w:rPr>
                                <w:color w:val="FFFFFF" w:themeColor="background1"/>
                                <w:sz w:val="28"/>
                                <w:szCs w:val="28"/>
                                <w14:textFill>
                                  <w14:solidFill>
                                    <w14:schemeClr w14:val="bg1"/>
                                  </w14:solidFill>
                                </w14:textFill>
                              </w:rPr>
                              <w:alias w:val="日期"/>
                              <w:id w:val="1097370483"/>
                              <w:showingPlcHdr/>
                              <w:date w:fullDate="2018-01-01T00:00:00Z">
                                <w:dateFormat w:val="yyyy-M-d"/>
                                <w:lid w:val="zh-CN"/>
                                <w:storeMappedDataAs w:val="datetime"/>
                                <w:calendar w:val="gregorian"/>
                              </w:date>
                            </w:sdtPr>
                            <w:sdtEndPr>
                              <w:rPr>
                                <w:color w:val="FFFFFF" w:themeColor="background1"/>
                                <w:sz w:val="28"/>
                                <w:szCs w:val="28"/>
                                <w14:textFill>
                                  <w14:solidFill>
                                    <w14:schemeClr w14:val="bg1"/>
                                  </w14:solidFill>
                                </w14:textFill>
                              </w:rPr>
                            </w:sdtEndPr>
                            <w:sdtContent>
                              <w:p>
                                <w:pPr>
                                  <w:pStyle w:val="27"/>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 xml:space="preserve">     </w:t>
                                </w:r>
                              </w:p>
                            </w:sdtContent>
                          </w:sdt>
                        </w:txbxContent>
                      </v:textbox>
                    </v:shape>
                    <v:group id="组 5" o:spid="_x0000_s1026" o:spt="203" style="position:absolute;left:76200;top:4210050;height:4910328;width:2057400;" coordorigin="80645,4211812" coordsize="1306273,3121026"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group id="组 6" o:spid="_x0000_s1026" o:spt="203" style="position:absolute;left:141062;top:4211812;height:3121026;width:1047750;" coordorigin="141062,4211812" coordsize="1047750,3121026"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t"/>
                        <v:shape id="_x0000_s1026" o:spid="_x0000_s1026" o:spt="100" style="position:absolute;left:369662;top:6216825;height:698500;width:193675;" fillcolor="#44546A [3215]" filled="t" stroked="t" coordsize="122,440" o:gfxdata="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MYuYC/&#10;AAAA2wAAAA8AAAAAAAAAAQAgAAAAIgAAAGRycy9kb3ducmV2LnhtbFBLAQIUABQAAAAIAIdO4kAz&#10;LwWeOwAAADkAAAAQAAAAAAAAAAEAIAAAAA4BAABkcnMvc2hhcGV4bWwueG1sUEsFBgAAAAAGAAYA&#10;WwEAALgDAAAAAA==&#10;" path="m0,0l39,152,84,304,122,417,122,440,76,306,39,180,6,53,0,0xe">
                          <v:path o:connectlocs="0,0;61912,241300;133350,482600;193675,661987;193675,698500;120650,485775;61912,285750;9525,84137;0,0" o:connectangles="0,0,0,0,0,0,0,0,0"/>
                          <v:fill on="t" focussize="0,0"/>
                          <v:stroke weight="0pt" color="#44546A [3215]" joinstyle="round"/>
                          <v:imagedata o:title=""/>
                          <o:lock v:ext="edit" aspectratio="f"/>
                        </v:shape>
                        <v:shape id="_x0000_s1026" o:spid="_x0000_s1026" o:spt="100" style="position:absolute;left:572862;top:6905800;height:427038;width:184150;" fillcolor="#44546A [3215]" filled="t" stroked="t" coordsize="116,269" o:gfxdata="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lihtvQAA&#10;ANsAAAAPAAAAAAAAAAEAIAAAACIAAABkcnMvZG93bnJldi54bWxQSwECFAAUAAAACACHTuJAMy8F&#10;njsAAAA5AAAAEAAAAAAAAAABACAAAAAMAQAAZHJzL3NoYXBleG1sLnhtbFBLBQYAAAAABgAGAFsB&#10;AAC2AwAAAAA=&#10;" path="m0,0l8,19,37,93,67,167,116,269,108,269,60,169,30,98,1,25,0,0xe">
                          <v:path o:connectlocs="0,0;12700,30162;58737,147637;106362,265112;184150,427038;171450,427038;95250,268287;47625,155575;1587,39687;0,0" o:connectangles="0,0,0,0,0,0,0,0,0,0"/>
                          <v:fill on="t" focussize="0,0"/>
                          <v:stroke weight="0pt" color="#44546A [3215]" joinstyle="round"/>
                          <v:imagedata o:title=""/>
                          <o:lock v:ext="edit" aspectratio="f"/>
                        </v:shape>
                        <v:shape id="_x0000_s1026" o:spid="_x0000_s1026" o:spt="100" style="position:absolute;left:141062;top:4211812;height:2019300;width:222250;" fillcolor="#44546A [3215]" filled="t" stroked="t" coordsize="140,1272" o:gfxdata="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NX+orsAAADb&#10;AAAADwAAAAAAAAABACAAAAAiAAAAZHJzL2Rvd25yZXYueG1sUEsBAhQAFAAAAAgAh07iQDMvBZ47&#10;AAAAOQAAABAAAAAAAAAAAQAgAAAACgEAAGRycy9zaGFwZXhtbC54bWxQSwUGAAAAAAYABgBbAQAA&#10;tAMAAAAA&#10;" path="m0,0l0,0,1,79,3,159,12,317,23,476,39,634,58,792,83,948,107,1086,135,1223,140,1272,138,1262,105,1106,77,949,53,792,35,634,20,476,9,317,2,159,0,79,0,0xe">
                          <v:path o:connectlocs="0,0;0,0;1587,125412;4762,252412;19050,503237;36512,755650;61912,1006475;92075,1257300;131762,1504950;169862,1724025;214312,1941512;222250,2019300;219075,2003425;166687,1755775;122237,1506537;84137,1257300;55562,1006475;31750,755650;14287,503237;3175,252412;0,125412;0,0" o:connectangles="0,0,0,0,0,0,0,0,0,0,0,0,0,0,0,0,0,0,0,0,0,0"/>
                          <v:fill on="t" focussize="0,0"/>
                          <v:stroke weight="0pt" color="#44546A [3215]" joinstyle="round"/>
                          <v:imagedata o:title=""/>
                          <o:lock v:ext="edit" aspectratio="f"/>
                        </v:shape>
                        <v:shape id="_x0000_s1026" o:spid="_x0000_s1026" o:spt="100" style="position:absolute;left:341087;top:4861100;height:1355725;width:71438;" fillcolor="#44546A [3215]" filled="t" stroked="t" coordsize="45,854" o:gfxdata="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De7kL4A&#10;AADbAAAADwAAAAAAAAABACAAAAAiAAAAZHJzL2Rvd25yZXYueG1sUEsBAhQAFAAAAAgAh07iQDMv&#10;BZ47AAAAOQAAABAAAAAAAAAAAQAgAAAADQEAAGRycy9zaGFwZXhtbC54bWxQSwUGAAAAAAYABgBb&#10;AQAAtwMAAAAA&#10;" path="m45,0l45,0,35,66,26,133,14,267,6,401,3,534,6,669,14,803,18,854,18,851,9,814,8,803,1,669,0,534,3,401,12,267,25,132,34,66,45,0xe">
                          <v:path o:connectlocs="71438,0;71438,0;55562,104775;41275,211137;22225,423862;9525,636587;4762,847725;9525,1062037;22225,1274762;28575,1355725;28575,1350962;14287,1292225;12700,1274762;1587,1062037;0,847725;4762,636587;19050,423862;39687,209550;53975,104775;71438,0" o:connectangles="0,0,0,0,0,0,0,0,0,0,0,0,0,0,0,0,0,0,0,0"/>
                          <v:fill on="t" focussize="0,0"/>
                          <v:stroke weight="0pt" color="#44546A [3215]" joinstyle="round"/>
                          <v:imagedata o:title=""/>
                          <o:lock v:ext="edit" aspectratio="f"/>
                        </v:shape>
                        <v:shape id="_x0000_s1026" o:spid="_x0000_s1026" o:spt="100" style="position:absolute;left:363312;top:6231112;height:998538;width:244475;" fillcolor="#44546A [3215]" filled="t" stroked="t" coordsize="154,629" o:gfxdata="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vOYO8AAAA&#10;2wAAAA8AAAAAAAAAAQAgAAAAIgAAAGRycy9kb3ducmV2LnhtbFBLAQIUABQAAAAIAIdO4kAzLwWe&#10;OwAAADkAAAAQAAAAAAAAAAEAIAAAAAsBAABkcnMvc2hhcGV4bWwueG1sUEsFBgAAAAAGAAYAWwEA&#10;ALUDAAAAAA==&#10;" path="m0,0l10,44,21,126,34,207,53,293,75,380,100,466,120,521,141,576,152,618,154,629,140,595,115,532,93,468,67,383,47,295,28,207,12,104,0,0xe">
                          <v:path o:connectlocs="0,0;15875,69850;33337,200025;53975,328612;84137,465137;119062,603250;158750,739775;190500,827087;223837,914400;241300,981075;244475,998538;222250,944562;182562,844550;147637,742950;106362,608012;74612,468312;44450,328612;19050,165100;0,0" o:connectangles="0,0,0,0,0,0,0,0,0,0,0,0,0,0,0,0,0,0,0"/>
                          <v:fill on="t" focussize="0,0"/>
                          <v:stroke weight="0pt" color="#44546A [3215]" joinstyle="round"/>
                          <v:imagedata o:title=""/>
                          <o:lock v:ext="edit" aspectratio="f"/>
                        </v:shape>
                        <v:shape id="_x0000_s1026" o:spid="_x0000_s1026" o:spt="100" style="position:absolute;left:620487;top:7223300;height:109538;width:52388;" fillcolor="#44546A [3215]" filled="t" stroked="t" coordsize="33,69" o:gfxdata="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CNwYK8AAAA&#10;2wAAAA8AAAAAAAAAAQAgAAAAIgAAAGRycy9kb3ducmV2LnhtbFBLAQIUABQAAAAIAIdO4kAzLwWe&#10;OwAAADkAAAAQAAAAAAAAAAEAIAAAAAsBAABkcnMvc2hhcGV4bWwueG1sUEsFBgAAAAAGAAYAWwEA&#10;ALUDAAAAAA==&#10;" path="m0,0l33,69,24,69,12,35,0,0xe">
                          <v:path o:connectlocs="0,0;52388,109538;38100,109538;19050,55562;0,0" o:connectangles="0,0,0,0,0"/>
                          <v:fill on="t" focussize="0,0"/>
                          <v:stroke weight="0pt" color="#44546A [3215]" joinstyle="round"/>
                          <v:imagedata o:title=""/>
                          <o:lock v:ext="edit" aspectratio="f"/>
                        </v:shape>
                        <v:shape id="_x0000_s1026" o:spid="_x0000_s1026" o:spt="100" style="position:absolute;left:355374;top:6153325;height:147638;width:23813;" fillcolor="#44546A [3215]" filled="t" stroked="t" coordsize="15,93" o:gfxdata="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7jWXe8AAAA&#10;2wAAAA8AAAAAAAAAAQAgAAAAIgAAAGRycy9kb3ducmV2LnhtbFBLAQIUABQAAAAIAIdO4kAzLwWe&#10;OwAAADkAAAAQAAAAAAAAAAEAIAAAAAsBAABkcnMvc2hhcGV4bWwueG1sUEsFBgAAAAAGAAYAWwEA&#10;ALUDAAAAAA==&#10;" path="m0,0l9,37,9,40,15,93,5,49,0,0xe">
                          <v:path o:connectlocs="0,0;14287,58737;14287,63500;23813,147638;7937,77787;0,0" o:connectangles="0,0,0,0,0,0"/>
                          <v:fill on="t" focussize="0,0"/>
                          <v:stroke weight="0pt" color="#44546A [3215]" joinstyle="round"/>
                          <v:imagedata o:title=""/>
                          <o:lock v:ext="edit" aspectratio="f"/>
                        </v:shape>
                        <v:shape id="_x0000_s1026" o:spid="_x0000_s1026" o:spt="100" style="position:absolute;left:563337;top:5689775;height:1216025;width:625475;" fillcolor="#44546A [3215]" filled="t" stroked="t" coordsize="394,766" o:gfxdata="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u3BCb4A&#10;AADbAAAADwAAAAAAAAABACAAAAAiAAAAZHJzL2Rvd25yZXYueG1sUEsBAhQAFAAAAAgAh07iQDMv&#10;BZ47AAAAOQAAABAAAAAAAAAAAQAgAAAADQEAAGRycy9zaGFwZXhtbC54bWxQSwUGAAAAAAYABgBb&#10;AQAAtwMAAAAA&#10;" path="m394,0l394,0,356,38,319,77,284,117,249,160,207,218,168,276,131,339,98,402,69,467,45,535,26,604,14,673,7,746,6,766,0,749,1,744,7,673,21,603,40,533,65,466,94,400,127,336,164,275,204,215,248,158,282,116,318,76,354,37,394,0xe">
                          <v:path o:connectlocs="625475,0;625475,0;565150,60325;506412,122237;450850,185737;395287,254000;328612,346075;266700,438150;207962,538162;155575,638175;109537,741362;71437,849312;41275,958850;22225,1068387;11112,1184275;9525,1216025;0,1189037;1587,1181100;11112,1068387;33337,957262;63500,846137;103187,739775;149225,635000;201612,533400;260350,436562;323850,341312;393700,250825;447675,184150;504825,120650;561975,58737;625475,0" o:connectangles="0,0,0,0,0,0,0,0,0,0,0,0,0,0,0,0,0,0,0,0,0,0,0,0,0,0,0,0,0,0,0"/>
                          <v:fill on="t" focussize="0,0"/>
                          <v:stroke weight="0pt" color="#44546A [3215]" joinstyle="round"/>
                          <v:imagedata o:title=""/>
                          <o:lock v:ext="edit" aspectratio="f"/>
                        </v:shape>
                        <v:shape id="_x0000_s1026" o:spid="_x0000_s1026" o:spt="100" style="position:absolute;left:563337;top:6915325;height:307975;width:57150;" fillcolor="#44546A [3215]" filled="t" stroked="t" coordsize="36,194" o:gfxdata="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GtExbsAAADb&#10;AAAADwAAAAAAAAABACAAAAAiAAAAZHJzL2Rvd25yZXYueG1sUEsBAhQAFAAAAAgAh07iQDMvBZ47&#10;AAAAOQAAABAAAAAAAAAAAQAgAAAACgEAAGRycy9zaGFwZXhtbC54bWxQSwUGAAAAAAYABgBbAQAA&#10;tAMAAAAA&#10;" path="m0,0l6,16,7,19,11,80,20,132,33,185,36,194,21,161,15,145,5,81,1,41,0,0xe">
                          <v:path o:connectlocs="0,0;9525,25400;11112,30162;17462,127000;31750,209550;52387,293687;57150,307975;33337,255587;23812,230187;7937,128587;1587,65087;0,0" o:connectangles="0,0,0,0,0,0,0,0,0,0,0,0"/>
                          <v:fill on="t" focussize="0,0"/>
                          <v:stroke weight="0pt" color="#44546A [3215]" joinstyle="round"/>
                          <v:imagedata o:title=""/>
                          <o:lock v:ext="edit" aspectratio="f"/>
                        </v:shape>
                        <v:shape id="_x0000_s1026" o:spid="_x0000_s1026" o:spt="100" style="position:absolute;left:607787;top:7229650;height:103188;width:49213;" fillcolor="#44546A [3215]" filled="t" stroked="t" coordsize="31,65" o:gfxdata="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Zn7G8AAAA&#10;2wAAAA8AAAAAAAAAAQAgAAAAIgAAAGRycy9kb3ducmV2LnhtbFBLAQIUABQAAAAIAIdO4kAzLwWe&#10;OwAAADkAAAAQAAAAAAAAAAEAIAAAAAsBAABkcnMvc2hhcGV4bWwueG1sUEsFBgAAAAAGAAYAWwEA&#10;ALUDAAAAAA==&#10;" path="m0,0l31,65,23,65,0,0xe">
                          <v:path o:connectlocs="0,0;49213,103188;36512,103188;0,0" o:connectangles="0,0,0,0"/>
                          <v:fill on="t" focussize="0,0"/>
                          <v:stroke weight="0pt" color="#44546A [3215]" joinstyle="round"/>
                          <v:imagedata o:title=""/>
                          <o:lock v:ext="edit" aspectratio="f"/>
                        </v:shape>
                        <v:shape id="_x0000_s1026" o:spid="_x0000_s1026" o:spt="100" style="position:absolute;left:563337;top:6878812;height:66675;width:11113;" fillcolor="#44546A [3215]" filled="t" stroked="t" coordsize="7,42" o:gfxdata="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efYi7sAAADb&#10;AAAADwAAAAAAAAABACAAAAAiAAAAZHJzL2Rvd25yZXYueG1sUEsBAhQAFAAAAAgAh07iQDMvBZ47&#10;AAAAOQAAABAAAAAAAAAAAQAgAAAACgEAAGRycy9zaGFwZXhtbC54bWxQSwUGAAAAAAYABgBbAQAA&#10;tAMAAAAA&#10;" path="m0,0l6,17,7,42,6,39,0,23,0,0xe">
                          <v:path o:connectlocs="0,0;9525,26987;11113,66675;9525,61912;0,36512;0,0" o:connectangles="0,0,0,0,0,0"/>
                          <v:fill on="t" focussize="0,0"/>
                          <v:stroke weight="0pt" color="#44546A [3215]" joinstyle="round"/>
                          <v:imagedata o:title=""/>
                          <o:lock v:ext="edit" aspectratio="f"/>
                        </v:shape>
                        <v:shape id="_x0000_s1026" o:spid="_x0000_s1026" o:spt="100" style="position:absolute;left:587149;top:7145512;height:187325;width:71438;" fillcolor="#44546A [3215]" filled="t" stroked="t" coordsize="45,118" o:gfxdata="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KKnIvQAA&#10;ANsAAAAPAAAAAAAAAAEAIAAAACIAAABkcnMvZG93bnJldi54bWxQSwECFAAUAAAACACHTuJAMy8F&#10;njsAAAA5AAAAEAAAAAAAAAABACAAAAAMAQAAZHJzL3NoYXBleG1sLnhtbFBLBQYAAAAABgAGAFsB&#10;AAC2AwAAAAA=&#10;" path="m0,0l6,16,21,49,33,84,45,118,44,118,13,53,11,42,0,0xe">
                          <v:path o:connectlocs="0,0;9525,25400;33337,77787;52387,133350;71438,187325;69850,187325;20637,84137;17462,66675;0,0" o:connectangles="0,0,0,0,0,0,0,0,0"/>
                          <v:fill on="t" focussize="0,0"/>
                          <v:stroke weight="0pt" color="#44546A [3215]" joinstyle="round"/>
                          <v:imagedata o:title=""/>
                          <o:lock v:ext="edit" aspectratio="f"/>
                        </v:shape>
                      </v:group>
                      <v:group id="组 7" o:spid="_x0000_s1026" o:spt="203" style="position:absolute;left:80645;top:4826972;height:2505863;width:1306273;" coordorigin="80645,4649964" coordsize="874712,1677988"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t"/>
                        <v:shape id="_x0000_s1026" o:spid="_x0000_s1026" o:spt="100" style="position:absolute;left:118745;top:5189714;height:714375;width:198438;" fillcolor="#44546A [3215]" filled="t" stroked="t" coordsize="125,450" o:gfxdata="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IgIDq5AAAA2gAA&#10;AA8AAAAAAAAAAQAgAAAAIgAAAGRycy9kb3ducmV2LnhtbFBLAQIUABQAAAAIAIdO4kAzLwWeOwAA&#10;ADkAAAAQAAAAAAAAAAEAIAAAAAgBAABkcnMvc2hhcGV4bWwueG1sUEsFBgAAAAAGAAYAWwEAALID&#10;AAAAAA==&#10;" path="m0,0l41,155,86,309,125,425,125,450,79,311,41,183,7,54,0,0xe">
                          <v:path o:connectlocs="0,0;65087,246062;136525,490537;198438,674687;198438,714375;125412,493712;65087,290512;11112,85725;0,0" o:connectangles="0,0,0,0,0,0,0,0,0"/>
                          <v:fill on="t" opacity="13107f" focussize="0,0"/>
                          <v:stroke weight="0pt" color="#44546A [3215]" opacity="13107f" joinstyle="round"/>
                          <v:imagedata o:title=""/>
                          <o:lock v:ext="edit" aspectratio="f"/>
                        </v:shape>
                        <v:shape id="_x0000_s1026" o:spid="_x0000_s1026" o:spt="100" style="position:absolute;left:328295;top:5891389;height:436563;width:187325;" fillcolor="#44546A [3215]" filled="t" stroked="t" coordsize="118,275" o:gfxdata="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MMyf74A&#10;AADaAAAADwAAAAAAAAABACAAAAAiAAAAZHJzL2Rvd25yZXYueG1sUEsBAhQAFAAAAAgAh07iQDMv&#10;BZ47AAAAOQAAABAAAAAAAAAAAQAgAAAADQEAAGRycy9zaGFwZXhtbC54bWxQSwUGAAAAAAYABgBb&#10;AQAAtwMAAAAA&#10;" path="m0,0l8,20,37,96,69,170,118,275,109,275,61,174,30,100,0,26,0,0xe">
                          <v:path o:connectlocs="0,0;12700,31750;58737,152400;109537,269875;187325,436563;173037,436563;96837,276225;47625,158750;0,41275;0,0" o:connectangles="0,0,0,0,0,0,0,0,0,0"/>
                          <v:fill on="t" opacity="13107f" focussize="0,0"/>
                          <v:stroke weight="0pt" color="#44546A [3215]" opacity="13107f" joinstyle="round"/>
                          <v:imagedata o:title=""/>
                          <o:lock v:ext="edit" aspectratio="f"/>
                        </v:shape>
                        <v:shape id="_x0000_s1026" o:spid="_x0000_s1026" o:spt="100" style="position:absolute;left:80645;top:5010327;height:192088;width:31750;" fillcolor="#44546A [3215]" filled="t" stroked="t" coordsize="20,121" o:gfxdata="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2Q74A&#10;AADbAAAADwAAAAAAAAABACAAAAAiAAAAZHJzL2Rvd25yZXYueG1sUEsBAhQAFAAAAAgAh07iQDMv&#10;BZ47AAAAOQAAABAAAAAAAAAAAQAgAAAADQEAAGRycy9zaGFwZXhtbC54bWxQSwUGAAAAAAYABgBb&#10;AQAAtwMAAAAA&#10;" path="m0,0l16,72,20,121,18,112,0,31,0,0xe">
                          <v:path o:connectlocs="0,0;25400,114300;31750,192088;28575,177800;0,49212;0,0" o:connectangles="0,0,0,0,0,0"/>
                          <v:fill on="t" opacity="13107f" focussize="0,0"/>
                          <v:stroke weight="0pt" color="#44546A [3215]" opacity="13107f" joinstyle="round"/>
                          <v:imagedata o:title=""/>
                          <o:lock v:ext="edit" aspectratio="f"/>
                        </v:shape>
                        <v:shape id="_x0000_s1026" o:spid="_x0000_s1026" o:spt="100" style="position:absolute;left:112395;top:5202414;height:1020763;width:250825;" fillcolor="#44546A [3215]" filled="t" stroked="t" coordsize="158,643" o:gfxdata="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17Gem8AAAA&#10;2wAAAA8AAAAAAAAAAQAgAAAAIgAAAGRycy9kb3ducmV2LnhtbFBLAQIUABQAAAAIAIdO4kAzLwWe&#10;OwAAADkAAAAQAAAAAAAAAAEAIAAAAAsBAABkcnMvc2hhcGV4bWwueG1sUEsFBgAAAAAGAAYAWwEA&#10;ALUDAAAAAA==&#10;" path="m0,0l11,46,22,129,36,211,55,301,76,389,103,476,123,533,144,588,155,632,158,643,142,608,118,544,95,478,69,391,47,302,29,212,13,107,0,0xe">
                          <v:path o:connectlocs="0,0;17462,73025;34925,204787;57150,334962;87312,477837;120650,617537;163512,755650;195262,846137;228600,933450;246062,1003300;250825,1020763;225425,965200;187325,863600;150812,758825;109537,620712;74612,479425;46037,336550;20637,169862;0,0" o:connectangles="0,0,0,0,0,0,0,0,0,0,0,0,0,0,0,0,0,0,0"/>
                          <v:fill on="t" opacity="13107f" focussize="0,0"/>
                          <v:stroke weight="0pt" color="#44546A [3215]" opacity="13107f" joinstyle="round"/>
                          <v:imagedata o:title=""/>
                          <o:lock v:ext="edit" aspectratio="f"/>
                        </v:shape>
                        <v:shape id="_x0000_s1026" o:spid="_x0000_s1026" o:spt="100" style="position:absolute;left:375920;top:6215239;height:112713;width:52388;" fillcolor="#44546A [3215]" filled="t" stroked="t" coordsize="33,71" o:gfxdata="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Db0Ci/&#10;AAAA2wAAAA8AAAAAAAAAAQAgAAAAIgAAAGRycy9kb3ducmV2LnhtbFBLAQIUABQAAAAIAIdO4kAz&#10;LwWeOwAAADkAAAAQAAAAAAAAAAEAIAAAAA4BAABkcnMvc2hhcGV4bWwueG1sUEsFBgAAAAAGAAYA&#10;WwEAALgDAAAAAA==&#10;" path="m0,0l33,71,24,71,11,36,0,0xe">
                          <v:path o:connectlocs="0,0;52388,112713;38100,112713;17462,57150;0,0" o:connectangles="0,0,0,0,0"/>
                          <v:fill on="t" opacity="13107f" focussize="0,0"/>
                          <v:stroke weight="0pt" color="#44546A [3215]" opacity="13107f" joinstyle="round"/>
                          <v:imagedata o:title=""/>
                          <o:lock v:ext="edit" aspectratio="f"/>
                        </v:shape>
                        <v:shape id="_x0000_s1026" o:spid="_x0000_s1026" o:spt="100" style="position:absolute;left:106045;top:5124627;height:150813;width:23813;" fillcolor="#44546A [3215]" filled="t" stroked="t" coordsize="15,95" o:gfxdata="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w29arsAAADb&#10;AAAADwAAAAAAAAABACAAAAAiAAAAZHJzL2Rvd25yZXYueG1sUEsBAhQAFAAAAAgAh07iQDMvBZ47&#10;AAAAOQAAABAAAAAAAAAAAQAgAAAACgEAAGRycy9zaGFwZXhtbC54bWxQSwUGAAAAAAYABgBbAQAA&#10;tAMAAAAA&#10;" path="m0,0l8,37,8,41,15,95,4,49,0,0xe">
                          <v:path o:connectlocs="0,0;12700,58737;12700,65087;23813,150813;6350,77787;0,0" o:connectangles="0,0,0,0,0,0"/>
                          <v:fill on="t" opacity="13107f" focussize="0,0"/>
                          <v:stroke weight="0pt" color="#44546A [3215]" opacity="13107f" joinstyle="round"/>
                          <v:imagedata o:title=""/>
                          <o:lock v:ext="edit" aspectratio="f"/>
                        </v:shape>
                        <v:shape id="_x0000_s1026" o:spid="_x0000_s1026" o:spt="100" style="position:absolute;left:317182;top:4649964;height:1241425;width:638175;" fillcolor="#44546A [3215]" filled="t" stroked="t" coordsize="402,782" o:gfxdata="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TlllbsAAADb&#10;AAAADwAAAAAAAAABACAAAAAiAAAAZHJzL2Rvd25yZXYueG1sUEsBAhQAFAAAAAgAh07iQDMvBZ47&#10;AAAAOQAAABAAAAAAAAAAAQAgAAAACgEAAGRycy9zaGFwZXhtbC54bWxQSwUGAAAAAAYABgBbAQAA&#10;tAMAAAAA&#10;" path="m402,0l402,1,363,39,325,79,290,121,255,164,211,222,171,284,133,346,100,411,71,478,45,546,27,617,13,689,7,761,7,782,0,765,1,761,7,688,21,616,40,545,66,475,95,409,130,343,167,281,209,220,253,163,287,120,324,78,362,38,402,0xe">
                          <v:path o:connectlocs="638175,0;638175,1587;576262,61912;515937,125412;460375,192087;404812,260350;334962,352425;271462,450850;211137,549275;158750,652462;112712,758825;71437,866775;42862,979487;20637,1093787;11112,1208087;11112,1241425;0,1214437;1587,1208087;11112,1092200;33337,977900;63500,865187;104775,754062;150812,649287;206375,544512;265112,446087;331787,349250;401637,258762;455612,190500;514350,123825;574675,60325;638175,0" o:connectangles="0,0,0,0,0,0,0,0,0,0,0,0,0,0,0,0,0,0,0,0,0,0,0,0,0,0,0,0,0,0,0"/>
                          <v:fill on="t" opacity="13107f" focussize="0,0"/>
                          <v:stroke weight="0pt" color="#44546A [3215]" opacity="13107f" joinstyle="round"/>
                          <v:imagedata o:title=""/>
                          <o:lock v:ext="edit" aspectratio="f"/>
                        </v:shape>
                        <v:shape id="_x0000_s1026" o:spid="_x0000_s1026" o:spt="100" style="position:absolute;left:317182;top:5904089;height:311150;width:58738;" fillcolor="#44546A [3215]" filled="t" stroked="t" coordsize="37,196" o:gfxdata="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4Mza8AAAA&#10;2wAAAA8AAAAAAAAAAQAgAAAAIgAAAGRycy9kb3ducmV2LnhtbFBLAQIUABQAAAAIAIdO4kAzLwWe&#10;OwAAADkAAAAQAAAAAAAAAAEAIAAAAAsBAABkcnMvc2hhcGV4bWwueG1sUEsFBgAAAAAGAAYAWwEA&#10;ALUDAAAAAA==&#10;" path="m0,0l6,15,7,18,12,80,21,134,33,188,37,196,22,162,15,146,5,81,1,40,0,0xe">
                          <v:path o:connectlocs="0,0;9525,23812;11112,28575;19050,127000;33337,212725;52387,298450;58738,311150;34925,257175;23812,231775;7937,128587;1587,63500;0,0" o:connectangles="0,0,0,0,0,0,0,0,0,0,0,0"/>
                          <v:fill on="t" opacity="13107f" focussize="0,0"/>
                          <v:stroke weight="0pt" color="#44546A [3215]" opacity="13107f" joinstyle="round"/>
                          <v:imagedata o:title=""/>
                          <o:lock v:ext="edit" aspectratio="f"/>
                        </v:shape>
                        <v:shape id="_x0000_s1026" o:spid="_x0000_s1026" o:spt="100" style="position:absolute;left:363220;top:6223177;height:104775;width:49213;" fillcolor="#44546A [3215]" filled="t" stroked="t" coordsize="31,66" o:gfxdata="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J5q2W8AAAA&#10;2wAAAA8AAAAAAAAAAQAgAAAAIgAAAGRycy9kb3ducmV2LnhtbFBLAQIUABQAAAAIAIdO4kAzLwWe&#10;OwAAADkAAAAQAAAAAAAAAAEAIAAAAAsBAABkcnMvc2hhcGV4bWwueG1sUEsFBgAAAAAGAAYAWwEA&#10;ALUDAAAAAA==&#10;" path="m0,0l31,66,24,66,0,0xe">
                          <v:path o:connectlocs="0,0;49213,104775;38100,104775;0,0" o:connectangles="0,0,0,0"/>
                          <v:fill on="t" opacity="13107f" focussize="0,0"/>
                          <v:stroke weight="0pt" color="#44546A [3215]" opacity="13107f" joinstyle="round"/>
                          <v:imagedata o:title=""/>
                          <o:lock v:ext="edit" aspectratio="f"/>
                        </v:shape>
                        <v:shape id="_x0000_s1026" o:spid="_x0000_s1026" o:spt="100" style="position:absolute;left:317182;top:5864402;height:68263;width:11113;" fillcolor="#44546A [3215]" filled="t" stroked="t" coordsize="7,43" o:gfxdata="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8mn+vQAA&#10;ANsAAAAPAAAAAAAAAAEAIAAAACIAAABkcnMvZG93bnJldi54bWxQSwECFAAUAAAACACHTuJAMy8F&#10;njsAAAA5AAAAEAAAAAAAAAABACAAAAAMAQAAZHJzL3NoYXBleG1sLnhtbFBLBQYAAAAABgAGAFsB&#10;AAC2AwAAAAA=&#10;" path="m0,0l7,17,7,43,6,40,0,25,0,0xe">
                          <v:path o:connectlocs="0,0;11113,26987;11113,68263;9525,63500;0,39687;0,0" o:connectangles="0,0,0,0,0,0"/>
                          <v:fill on="t" opacity="13107f" focussize="0,0"/>
                          <v:stroke weight="0pt" color="#44546A [3215]" opacity="13107f" joinstyle="round"/>
                          <v:imagedata o:title=""/>
                          <o:lock v:ext="edit" aspectratio="f"/>
                        </v:shape>
                        <v:shape id="_x0000_s1026" o:spid="_x0000_s1026" o:spt="100" style="position:absolute;left:340995;top:6135864;height:192088;width:73025;" fillcolor="#44546A [3215]" filled="t" stroked="t" coordsize="46,121" o:gfxdata="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URCa8AAAA&#10;2wAAAA8AAAAAAAAAAQAgAAAAIgAAAGRycy9kb3ducmV2LnhtbFBLAQIUABQAAAAIAIdO4kAzLwWe&#10;OwAAADkAAAAQAAAAAAAAAAEAIAAAAAsBAABkcnMvc2hhcGV4bWwueG1sUEsFBgAAAAAGAAYAWwEA&#10;ALUDAAAAAA==&#10;" path="m0,0l7,16,22,50,33,86,46,121,45,121,14,55,11,44,0,0xe">
                          <v:path o:connectlocs="0,0;11112,25400;34925,79375;52387,136525;73025,192088;71437,192088;22225,87312;17462,69850;0,0" o:connectangles="0,0,0,0,0,0,0,0,0"/>
                          <v:fill on="t" opacity="13107f" focussize="0,0"/>
                          <v:stroke weight="0pt" color="#44546A [3215]" opacity="13107f" joinstyle="round"/>
                          <v:imagedata o:title=""/>
                          <o:lock v:ext="edit" aspectratio="f"/>
                        </v:shape>
                      </v:group>
                    </v:group>
                  </v:group>
                </w:pict>
              </mc:Fallback>
            </mc:AlternateContent>
          </w:r>
        </w:p>
        <w:p>
          <w:pPr>
            <w:widowControl/>
            <w:spacing w:line="240" w:lineRule="auto"/>
            <w:ind w:firstLine="0" w:firstLineChars="0"/>
            <w:jc w:val="left"/>
            <w:rPr>
              <w:b/>
            </w:rPr>
          </w:pPr>
          <w:r>
            <mc:AlternateContent>
              <mc:Choice Requires="wps">
                <w:drawing>
                  <wp:anchor distT="0" distB="0" distL="114300" distR="114300" simplePos="0" relativeHeight="251664384" behindDoc="0" locked="0" layoutInCell="1" allowOverlap="1">
                    <wp:simplePos x="0" y="0"/>
                    <wp:positionH relativeFrom="column">
                      <wp:posOffset>-497205</wp:posOffset>
                    </wp:positionH>
                    <wp:positionV relativeFrom="paragraph">
                      <wp:posOffset>836930</wp:posOffset>
                    </wp:positionV>
                    <wp:extent cx="2024380" cy="526415"/>
                    <wp:effectExtent l="0" t="0" r="0" b="6985"/>
                    <wp:wrapSquare wrapText="bothSides"/>
                    <wp:docPr id="35" name="文本框 35"/>
                    <wp:cNvGraphicFramePr/>
                    <a:graphic xmlns:a="http://schemas.openxmlformats.org/drawingml/2006/main">
                      <a:graphicData uri="http://schemas.microsoft.com/office/word/2010/wordprocessingShape">
                        <wps:wsp>
                          <wps:cNvSpPr txBox="1"/>
                          <wps:spPr>
                            <a:xfrm>
                              <a:off x="0" y="0"/>
                              <a:ext cx="2024380" cy="5264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ind w:firstLine="640"/>
                                  <w:jc w:val="center"/>
                                  <w:rPr>
                                    <w:rFonts w:asciiTheme="minorHAnsi" w:hAnsiTheme="minorHAnsi"/>
                                    <w:b/>
                                    <w:color w:val="FFFFFF" w:themeColor="background1"/>
                                    <w:sz w:val="32"/>
                                    <w:szCs w:val="32"/>
                                    <w14:textFill>
                                      <w14:solidFill>
                                        <w14:schemeClr w14:val="bg1"/>
                                      </w14:solidFill>
                                    </w14:textFill>
                                  </w:rPr>
                                </w:pPr>
                                <w:r>
                                  <w:rPr>
                                    <w:rFonts w:asciiTheme="minorHAnsi" w:hAnsiTheme="minorHAnsi"/>
                                    <w:b/>
                                    <w:color w:val="FFFFFF" w:themeColor="background1"/>
                                    <w:sz w:val="32"/>
                                    <w:szCs w:val="32"/>
                                    <w14:textFill>
                                      <w14:solidFill>
                                        <w14:schemeClr w14:val="bg1"/>
                                      </w14:solidFill>
                                    </w14:textFill>
                                  </w:rPr>
                                  <w:t>2018年春季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9.15pt;margin-top:65.9pt;height:41.45pt;width:159.4pt;mso-wrap-distance-bottom:0pt;mso-wrap-distance-left:9pt;mso-wrap-distance-right:9pt;mso-wrap-distance-top:0pt;z-index:251664384;v-text-anchor:middle;mso-width-relative:page;mso-height-relative:page;" filled="f" stroked="f" coordsize="21600,21600" o:gfxdata="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YB7Z&#10;ytoAAAALAQAADwAAAAAAAAABACAAAAAiAAAAZHJzL2Rvd25yZXYueG1sUEsBAhQAFAAAAAgAh07i&#10;QOdkJoYgAgAAIQQAAA4AAAAAAAAAAQAgAAAAKQEAAGRycy9lMm9Eb2MueG1sUEsFBgAAAAAGAAYA&#10;WQEAALsFAAAAAA==&#10;">
                    <v:fill on="f" focussize="0,0"/>
                    <v:stroke on="f"/>
                    <v:imagedata o:title=""/>
                    <o:lock v:ext="edit" aspectratio="f"/>
                    <v:textbox>
                      <w:txbxContent>
                        <w:p>
                          <w:pPr>
                            <w:ind w:firstLine="640"/>
                            <w:jc w:val="center"/>
                            <w:rPr>
                              <w:rFonts w:asciiTheme="minorHAnsi" w:hAnsiTheme="minorHAnsi"/>
                              <w:b/>
                              <w:color w:val="FFFFFF" w:themeColor="background1"/>
                              <w:sz w:val="32"/>
                              <w:szCs w:val="32"/>
                              <w14:textFill>
                                <w14:solidFill>
                                  <w14:schemeClr w14:val="bg1"/>
                                </w14:solidFill>
                              </w14:textFill>
                            </w:rPr>
                          </w:pPr>
                          <w:r>
                            <w:rPr>
                              <w:rFonts w:asciiTheme="minorHAnsi" w:hAnsiTheme="minorHAnsi"/>
                              <w:b/>
                              <w:color w:val="FFFFFF" w:themeColor="background1"/>
                              <w:sz w:val="32"/>
                              <w:szCs w:val="32"/>
                              <w14:textFill>
                                <w14:solidFill>
                                  <w14:schemeClr w14:val="bg1"/>
                                </w14:solidFill>
                              </w14:textFill>
                            </w:rPr>
                            <w:t>2018年春季</w:t>
                          </w:r>
                        </w:p>
                      </w:txbxContent>
                    </v:textbox>
                    <w10:wrap type="square"/>
                  </v:shape>
                </w:pict>
              </mc:Fallback>
            </mc:AlternateContent>
          </w:r>
          <w:r>
            <mc:AlternateContent>
              <mc:Choice Requires="wps">
                <w:drawing>
                  <wp:anchor distT="0" distB="0" distL="114300" distR="114300" simplePos="0" relativeHeight="251663360" behindDoc="0" locked="0" layoutInCell="1" allowOverlap="1">
                    <wp:simplePos x="0" y="0"/>
                    <wp:positionH relativeFrom="page">
                      <wp:posOffset>2223135</wp:posOffset>
                    </wp:positionH>
                    <wp:positionV relativeFrom="page">
                      <wp:posOffset>1901190</wp:posOffset>
                    </wp:positionV>
                    <wp:extent cx="3736340" cy="2007870"/>
                    <wp:effectExtent l="0" t="0" r="0" b="0"/>
                    <wp:wrapNone/>
                    <wp:docPr id="1073741828" name="文本框 1073741828"/>
                    <wp:cNvGraphicFramePr/>
                    <a:graphic xmlns:a="http://schemas.openxmlformats.org/drawingml/2006/main">
                      <a:graphicData uri="http://schemas.microsoft.com/office/word/2010/wordprocessingShape">
                        <wps:wsp>
                          <wps:cNvSpPr txBox="1"/>
                          <wps:spPr>
                            <a:xfrm>
                              <a:off x="0" y="0"/>
                              <a:ext cx="3736334" cy="2007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line="276" w:lineRule="auto"/>
                                  <w:ind w:firstLine="1280"/>
                                  <w:jc w:val="right"/>
                                  <w:rPr>
                                    <w:rFonts w:asciiTheme="majorEastAsia" w:hAnsiTheme="majorEastAsia" w:eastAsiaTheme="majorEastAsia"/>
                                    <w:b/>
                                    <w:sz w:val="64"/>
                                    <w:szCs w:val="64"/>
                                  </w:rPr>
                                </w:pPr>
                                <w:sdt>
                                  <w:sdtPr>
                                    <w:rPr>
                                      <w:rFonts w:asciiTheme="majorEastAsia" w:hAnsiTheme="majorEastAsia" w:eastAsiaTheme="majorEastAsia"/>
                                      <w:b/>
                                      <w:sz w:val="64"/>
                                      <w:szCs w:val="64"/>
                                    </w:rPr>
                                    <w:alias w:val="标题"/>
                                    <w:id w:val="1942874228"/>
                                    <w:text/>
                                  </w:sdtPr>
                                  <w:sdtEndPr>
                                    <w:rPr>
                                      <w:rFonts w:asciiTheme="majorEastAsia" w:hAnsiTheme="majorEastAsia" w:eastAsiaTheme="majorEastAsia"/>
                                      <w:b/>
                                      <w:sz w:val="64"/>
                                      <w:szCs w:val="64"/>
                                    </w:rPr>
                                  </w:sdtEndPr>
                                  <w:sdtContent>
                                    <w:r>
                                      <w:rPr>
                                        <w:rFonts w:hint="eastAsia" w:asciiTheme="majorEastAsia" w:hAnsiTheme="majorEastAsia" w:eastAsiaTheme="majorEastAsia"/>
                                        <w:b/>
                                        <w:sz w:val="64"/>
                                        <w:szCs w:val="64"/>
                                      </w:rPr>
                                      <w:t>图书馆选座系统</w:t>
                                    </w:r>
                                  </w:sdtContent>
                                </w:sdt>
                              </w:p>
                              <w:p>
                                <w:pPr>
                                  <w:spacing w:line="276" w:lineRule="auto"/>
                                  <w:ind w:firstLine="720"/>
                                  <w:jc w:val="right"/>
                                  <w:rPr>
                                    <w:sz w:val="36"/>
                                    <w:szCs w:val="36"/>
                                  </w:rPr>
                                </w:pPr>
                                <w:r>
                                  <w:rPr>
                                    <w:rFonts w:hint="eastAsia"/>
                                    <w:sz w:val="36"/>
                                    <w:szCs w:val="36"/>
                                  </w:rPr>
                                  <w:t>需求分析与设计</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75.05pt;margin-top:149.7pt;height:158.1pt;width:294.2pt;mso-position-horizontal-relative:page;mso-position-vertical-relative:page;z-index:251663360;mso-width-relative:page;mso-height-relative:page;" filled="f" stroked="f" coordsize="21600,21600" o:gfxdata="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RN3QDaAAAACwEAAA8AAAAAAAAAAQAgAAAAIgAAAGRycy9kb3ducmV2LnhtbFBLAQIUABQAAAAI&#10;AIdO4kB3YdSlJAIAACkEAAAOAAAAAAAAAAEAIAAAACkBAABkcnMvZTJvRG9jLnhtbFBLBQYAAAAA&#10;BgAGAFkBAAC/BQAAAAA=&#10;">
                    <v:fill on="f" focussize="0,0"/>
                    <v:stroke on="f" weight="0.5pt"/>
                    <v:imagedata o:title=""/>
                    <o:lock v:ext="edit" aspectratio="f"/>
                    <v:textbox inset="0mm,0mm,0mm,0mm">
                      <w:txbxContent>
                        <w:p>
                          <w:pPr>
                            <w:spacing w:line="276" w:lineRule="auto"/>
                            <w:ind w:firstLine="1280"/>
                            <w:jc w:val="right"/>
                            <w:rPr>
                              <w:rFonts w:asciiTheme="majorEastAsia" w:hAnsiTheme="majorEastAsia" w:eastAsiaTheme="majorEastAsia"/>
                              <w:b/>
                              <w:sz w:val="64"/>
                              <w:szCs w:val="64"/>
                            </w:rPr>
                          </w:pPr>
                          <w:sdt>
                            <w:sdtPr>
                              <w:rPr>
                                <w:rFonts w:asciiTheme="majorEastAsia" w:hAnsiTheme="majorEastAsia" w:eastAsiaTheme="majorEastAsia"/>
                                <w:b/>
                                <w:sz w:val="64"/>
                                <w:szCs w:val="64"/>
                              </w:rPr>
                              <w:alias w:val="标题"/>
                              <w:id w:val="1942874228"/>
                              <w:text/>
                            </w:sdtPr>
                            <w:sdtEndPr>
                              <w:rPr>
                                <w:rFonts w:asciiTheme="majorEastAsia" w:hAnsiTheme="majorEastAsia" w:eastAsiaTheme="majorEastAsia"/>
                                <w:b/>
                                <w:sz w:val="64"/>
                                <w:szCs w:val="64"/>
                              </w:rPr>
                            </w:sdtEndPr>
                            <w:sdtContent>
                              <w:r>
                                <w:rPr>
                                  <w:rFonts w:hint="eastAsia" w:asciiTheme="majorEastAsia" w:hAnsiTheme="majorEastAsia" w:eastAsiaTheme="majorEastAsia"/>
                                  <w:b/>
                                  <w:sz w:val="64"/>
                                  <w:szCs w:val="64"/>
                                </w:rPr>
                                <w:t>图书馆选座系统</w:t>
                              </w:r>
                            </w:sdtContent>
                          </w:sdt>
                        </w:p>
                        <w:p>
                          <w:pPr>
                            <w:spacing w:line="276" w:lineRule="auto"/>
                            <w:ind w:firstLine="720"/>
                            <w:jc w:val="right"/>
                            <w:rPr>
                              <w:sz w:val="36"/>
                              <w:szCs w:val="36"/>
                            </w:rPr>
                          </w:pPr>
                          <w:r>
                            <w:rPr>
                              <w:rFonts w:hint="eastAsia"/>
                              <w:sz w:val="36"/>
                              <w:szCs w:val="36"/>
                            </w:rPr>
                            <w:t>需求分析与设计</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page">
                      <wp:posOffset>3607435</wp:posOffset>
                    </wp:positionH>
                    <wp:positionV relativeFrom="page">
                      <wp:posOffset>6354445</wp:posOffset>
                    </wp:positionV>
                    <wp:extent cx="2353310" cy="3260090"/>
                    <wp:effectExtent l="0" t="0" r="8890" b="16510"/>
                    <wp:wrapNone/>
                    <wp:docPr id="32" name="文本框 32"/>
                    <wp:cNvGraphicFramePr/>
                    <a:graphic xmlns:a="http://schemas.openxmlformats.org/drawingml/2006/main">
                      <a:graphicData uri="http://schemas.microsoft.com/office/word/2010/wordprocessingShape">
                        <wps:wsp>
                          <wps:cNvSpPr txBox="1"/>
                          <wps:spPr>
                            <a:xfrm>
                              <a:off x="0" y="0"/>
                              <a:ext cx="2353350" cy="3260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widowControl/>
                                  <w:spacing w:after="80"/>
                                  <w:ind w:firstLine="0" w:firstLineChars="0"/>
                                  <w:jc w:val="left"/>
                                  <w:rPr>
                                    <w:rFonts w:ascii="华文楷体" w:hAnsi="华文楷体" w:eastAsia="华文楷体" w:cs="Arial Unicode MS"/>
                                    <w:color w:val="434343"/>
                                    <w:kern w:val="0"/>
                                    <w:sz w:val="32"/>
                                    <w:szCs w:val="32"/>
                                    <w:u w:color="434343"/>
                                    <w:lang w:val="zh-TW"/>
                                  </w:rPr>
                                </w:pPr>
                                <w:r>
                                  <w:rPr>
                                    <w:rFonts w:hint="eastAsia" w:ascii="华文楷体" w:hAnsi="华文楷体" w:eastAsia="华文楷体" w:cs="Arial Unicode MS"/>
                                    <w:color w:val="000000"/>
                                    <w:kern w:val="0"/>
                                    <w:sz w:val="32"/>
                                    <w:szCs w:val="32"/>
                                    <w:u w:color="000000"/>
                                  </w:rPr>
                                  <w:t>指导老师：衣杨</w:t>
                                </w:r>
                              </w:p>
                              <w:p>
                                <w:pPr>
                                  <w:widowControl/>
                                  <w:spacing w:after="80"/>
                                  <w:ind w:firstLine="0" w:firstLineChars="0"/>
                                  <w:jc w:val="left"/>
                                  <w:rPr>
                                    <w:rFonts w:ascii="华文楷体" w:hAnsi="华文楷体" w:eastAsia="华文楷体" w:cs="Arial Unicode MS"/>
                                    <w:color w:val="000000"/>
                                    <w:kern w:val="0"/>
                                    <w:sz w:val="32"/>
                                    <w:szCs w:val="32"/>
                                    <w:u w:color="000000"/>
                                  </w:rPr>
                                </w:pPr>
                                <w:r>
                                  <w:rPr>
                                    <w:rFonts w:hint="eastAsia" w:ascii="华文楷体" w:hAnsi="华文楷体" w:eastAsia="华文楷体" w:cs="Arial Unicode MS"/>
                                    <w:color w:val="000000"/>
                                    <w:kern w:val="0"/>
                                    <w:sz w:val="32"/>
                                    <w:szCs w:val="32"/>
                                    <w:u w:color="000000"/>
                                  </w:rPr>
                                  <w:t>组长：</w:t>
                                </w:r>
                                <w:r>
                                  <w:rPr>
                                    <w:rFonts w:hint="eastAsia" w:ascii="华文楷体" w:hAnsi="华文楷体" w:eastAsia="华文楷体" w:cs="Arial Unicode MS"/>
                                    <w:color w:val="000000"/>
                                    <w:kern w:val="0"/>
                                    <w:sz w:val="32"/>
                                    <w:szCs w:val="32"/>
                                    <w:u w:color="000000"/>
                                  </w:rPr>
                                  <w:tab/>
                                </w:r>
                                <w:r>
                                  <w:rPr>
                                    <w:rFonts w:hint="eastAsia" w:ascii="华文楷体" w:hAnsi="华文楷体" w:eastAsia="华文楷体" w:cs="Arial Unicode MS"/>
                                    <w:color w:val="000000"/>
                                    <w:kern w:val="0"/>
                                    <w:sz w:val="32"/>
                                    <w:szCs w:val="32"/>
                                    <w:u w:color="000000"/>
                                  </w:rPr>
                                  <w:t>黄敏怡 15331116</w:t>
                                </w:r>
                              </w:p>
                              <w:p>
                                <w:pPr>
                                  <w:widowControl/>
                                  <w:spacing w:after="80"/>
                                  <w:ind w:firstLine="0" w:firstLineChars="0"/>
                                  <w:jc w:val="left"/>
                                  <w:rPr>
                                    <w:rFonts w:ascii="华文楷体" w:hAnsi="华文楷体" w:eastAsia="华文楷体" w:cs="Arial Unicode MS"/>
                                    <w:color w:val="000000"/>
                                    <w:kern w:val="0"/>
                                    <w:sz w:val="32"/>
                                    <w:szCs w:val="32"/>
                                    <w:u w:color="000000"/>
                                  </w:rPr>
                                </w:pPr>
                                <w:r>
                                  <w:rPr>
                                    <w:rFonts w:hint="eastAsia" w:ascii="华文楷体" w:hAnsi="华文楷体" w:eastAsia="华文楷体" w:cs="Arial Unicode MS"/>
                                    <w:color w:val="000000"/>
                                    <w:kern w:val="0"/>
                                    <w:sz w:val="32"/>
                                    <w:szCs w:val="32"/>
                                    <w:u w:color="000000"/>
                                  </w:rPr>
                                  <w:t>组员：</w:t>
                                </w:r>
                                <w:r>
                                  <w:rPr>
                                    <w:rFonts w:hint="eastAsia" w:ascii="华文楷体" w:hAnsi="华文楷体" w:eastAsia="华文楷体" w:cs="Arial Unicode MS"/>
                                    <w:color w:val="000000"/>
                                    <w:kern w:val="0"/>
                                    <w:sz w:val="32"/>
                                    <w:szCs w:val="32"/>
                                    <w:u w:color="000000"/>
                                  </w:rPr>
                                  <w:tab/>
                                </w:r>
                                <w:r>
                                  <w:rPr>
                                    <w:rFonts w:hint="eastAsia" w:ascii="华文楷体" w:hAnsi="华文楷体" w:eastAsia="华文楷体" w:cs="Arial Unicode MS"/>
                                    <w:color w:val="000000"/>
                                    <w:kern w:val="0"/>
                                    <w:sz w:val="32"/>
                                    <w:szCs w:val="32"/>
                                    <w:u w:color="000000"/>
                                  </w:rPr>
                                  <w:t>胡子昂 15331111</w:t>
                                </w:r>
                              </w:p>
                              <w:p>
                                <w:pPr>
                                  <w:widowControl/>
                                  <w:spacing w:after="80"/>
                                  <w:ind w:left="840" w:firstLine="420" w:firstLineChars="0"/>
                                  <w:jc w:val="left"/>
                                  <w:rPr>
                                    <w:rFonts w:ascii="华文楷体" w:hAnsi="华文楷体" w:eastAsia="华文楷体" w:cs="Arial Unicode MS"/>
                                    <w:color w:val="000000"/>
                                    <w:kern w:val="0"/>
                                    <w:sz w:val="32"/>
                                    <w:szCs w:val="32"/>
                                    <w:u w:color="000000"/>
                                  </w:rPr>
                                </w:pPr>
                                <w:r>
                                  <w:rPr>
                                    <w:rFonts w:hint="eastAsia" w:ascii="华文楷体" w:hAnsi="华文楷体" w:eastAsia="华文楷体" w:cs="Arial Unicode MS"/>
                                    <w:color w:val="000000"/>
                                    <w:kern w:val="0"/>
                                    <w:sz w:val="32"/>
                                    <w:szCs w:val="32"/>
                                    <w:u w:color="000000"/>
                                  </w:rPr>
                                  <w:t>黄燕蓝 15331121</w:t>
                                </w:r>
                              </w:p>
                              <w:p>
                                <w:pPr>
                                  <w:widowControl/>
                                  <w:spacing w:after="80"/>
                                  <w:ind w:left="840" w:firstLine="420" w:firstLineChars="0"/>
                                  <w:jc w:val="left"/>
                                  <w:rPr>
                                    <w:rFonts w:ascii="华文楷体" w:hAnsi="华文楷体" w:eastAsia="华文楷体" w:cs="Arial Unicode MS"/>
                                    <w:color w:val="000000"/>
                                    <w:kern w:val="0"/>
                                    <w:sz w:val="32"/>
                                    <w:szCs w:val="32"/>
                                    <w:u w:color="000000"/>
                                  </w:rPr>
                                </w:pPr>
                                <w:r>
                                  <w:rPr>
                                    <w:rFonts w:hint="eastAsia" w:ascii="华文楷体" w:hAnsi="华文楷体" w:eastAsia="华文楷体" w:cs="Arial Unicode MS"/>
                                    <w:color w:val="000000"/>
                                    <w:kern w:val="0"/>
                                    <w:sz w:val="32"/>
                                    <w:szCs w:val="32"/>
                                    <w:u w:color="000000"/>
                                  </w:rPr>
                                  <w:t>李沁航 15331159</w:t>
                                </w:r>
                              </w:p>
                              <w:p>
                                <w:pPr>
                                  <w:widowControl/>
                                  <w:spacing w:after="80"/>
                                  <w:ind w:left="840" w:firstLine="420" w:firstLineChars="0"/>
                                  <w:jc w:val="left"/>
                                  <w:rPr>
                                    <w:rFonts w:ascii="华文楷体" w:hAnsi="华文楷体" w:eastAsia="华文楷体" w:cs="Arial Unicode MS"/>
                                    <w:color w:val="000000"/>
                                    <w:kern w:val="0"/>
                                    <w:sz w:val="32"/>
                                    <w:szCs w:val="32"/>
                                    <w:u w:color="000000"/>
                                  </w:rPr>
                                </w:pPr>
                                <w:r>
                                  <w:rPr>
                                    <w:rFonts w:hint="eastAsia" w:ascii="华文楷体" w:hAnsi="华文楷体" w:eastAsia="华文楷体" w:cs="Arial Unicode MS"/>
                                    <w:color w:val="000000"/>
                                    <w:kern w:val="0"/>
                                    <w:sz w:val="32"/>
                                    <w:szCs w:val="32"/>
                                    <w:u w:color="000000"/>
                                  </w:rPr>
                                  <w:t xml:space="preserve">林彬彬 15331194 </w:t>
                                </w:r>
                              </w:p>
                              <w:p>
                                <w:pPr>
                                  <w:widowControl/>
                                  <w:spacing w:after="80"/>
                                  <w:ind w:left="840" w:firstLine="420" w:firstLineChars="0"/>
                                  <w:jc w:val="left"/>
                                  <w:rPr>
                                    <w:rFonts w:ascii="华文楷体" w:hAnsi="华文楷体" w:eastAsia="华文楷体" w:cs="Times"/>
                                    <w:color w:val="434343"/>
                                    <w:kern w:val="0"/>
                                    <w:sz w:val="32"/>
                                    <w:szCs w:val="32"/>
                                    <w:u w:color="434343"/>
                                  </w:rPr>
                                </w:pPr>
                                <w:r>
                                  <w:rPr>
                                    <w:rFonts w:hint="eastAsia" w:ascii="华文楷体" w:hAnsi="华文楷体" w:eastAsia="华文楷体" w:cs="Arial Unicode MS"/>
                                    <w:color w:val="000000"/>
                                    <w:kern w:val="0"/>
                                    <w:sz w:val="32"/>
                                    <w:szCs w:val="32"/>
                                    <w:u w:color="000000"/>
                                  </w:rPr>
                                  <w:t>汪睿琪 15331293</w:t>
                                </w:r>
                              </w:p>
                            </w:txbxContent>
                          </wps:txbx>
                          <wps:bodyPr rot="0" spcFirstLastPara="0" vertOverflow="overflow" horzOverflow="overflow" vert="horz" wrap="square" lIns="0" tIns="0" rIns="0" bIns="0" numCol="1" spcCol="0" rtlCol="0" fromWordArt="0" anchor="b" anchorCtr="0" forceAA="0" compatLnSpc="1">
                            <a:spAutoFit/>
                          </wps:bodyPr>
                        </wps:wsp>
                      </a:graphicData>
                    </a:graphic>
                  </wp:anchor>
                </w:drawing>
              </mc:Choice>
              <mc:Fallback>
                <w:pict>
                  <v:shape id="_x0000_s1026" o:spid="_x0000_s1026" o:spt="202" type="#_x0000_t202" style="position:absolute;left:0pt;margin-left:284.05pt;margin-top:500.35pt;height:256.7pt;width:185.3pt;mso-position-horizontal-relative:page;mso-position-vertical-relative:page;z-index:251661312;v-text-anchor:bottom;mso-width-relative:page;mso-height-relative:page;" filled="f" stroked="f" coordsize="21600,21600" o:gfxdata="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w1CFl2gAA&#10;AA0BAAAPAAAAAAAAAAEAIAAAACIAAABkcnMvZG93bnJldi54bWxQSwECFAAUAAAACACHTuJA+b/w&#10;ZhwCAAAZBAAADgAAAAAAAAABACAAAAApAQAAZHJzL2Uyb0RvYy54bWxQSwUGAAAAAAYABgBZAQAA&#10;twUAAAAA&#10;">
                    <v:fill on="f" focussize="0,0"/>
                    <v:stroke on="f" weight="0.5pt"/>
                    <v:imagedata o:title=""/>
                    <o:lock v:ext="edit" aspectratio="f"/>
                    <v:textbox inset="0mm,0mm,0mm,0mm" style="mso-fit-shape-to-text:t;">
                      <w:txbxContent>
                        <w:p>
                          <w:pPr>
                            <w:widowControl/>
                            <w:spacing w:after="80"/>
                            <w:ind w:firstLine="0" w:firstLineChars="0"/>
                            <w:jc w:val="left"/>
                            <w:rPr>
                              <w:rFonts w:ascii="华文楷体" w:hAnsi="华文楷体" w:eastAsia="华文楷体" w:cs="Arial Unicode MS"/>
                              <w:color w:val="434343"/>
                              <w:kern w:val="0"/>
                              <w:sz w:val="32"/>
                              <w:szCs w:val="32"/>
                              <w:u w:color="434343"/>
                              <w:lang w:val="zh-TW"/>
                            </w:rPr>
                          </w:pPr>
                          <w:r>
                            <w:rPr>
                              <w:rFonts w:hint="eastAsia" w:ascii="华文楷体" w:hAnsi="华文楷体" w:eastAsia="华文楷体" w:cs="Arial Unicode MS"/>
                              <w:color w:val="000000"/>
                              <w:kern w:val="0"/>
                              <w:sz w:val="32"/>
                              <w:szCs w:val="32"/>
                              <w:u w:color="000000"/>
                            </w:rPr>
                            <w:t>指导老师：衣杨</w:t>
                          </w:r>
                        </w:p>
                        <w:p>
                          <w:pPr>
                            <w:widowControl/>
                            <w:spacing w:after="80"/>
                            <w:ind w:firstLine="0" w:firstLineChars="0"/>
                            <w:jc w:val="left"/>
                            <w:rPr>
                              <w:rFonts w:ascii="华文楷体" w:hAnsi="华文楷体" w:eastAsia="华文楷体" w:cs="Arial Unicode MS"/>
                              <w:color w:val="000000"/>
                              <w:kern w:val="0"/>
                              <w:sz w:val="32"/>
                              <w:szCs w:val="32"/>
                              <w:u w:color="000000"/>
                            </w:rPr>
                          </w:pPr>
                          <w:r>
                            <w:rPr>
                              <w:rFonts w:hint="eastAsia" w:ascii="华文楷体" w:hAnsi="华文楷体" w:eastAsia="华文楷体" w:cs="Arial Unicode MS"/>
                              <w:color w:val="000000"/>
                              <w:kern w:val="0"/>
                              <w:sz w:val="32"/>
                              <w:szCs w:val="32"/>
                              <w:u w:color="000000"/>
                            </w:rPr>
                            <w:t>组长：</w:t>
                          </w:r>
                          <w:r>
                            <w:rPr>
                              <w:rFonts w:hint="eastAsia" w:ascii="华文楷体" w:hAnsi="华文楷体" w:eastAsia="华文楷体" w:cs="Arial Unicode MS"/>
                              <w:color w:val="000000"/>
                              <w:kern w:val="0"/>
                              <w:sz w:val="32"/>
                              <w:szCs w:val="32"/>
                              <w:u w:color="000000"/>
                            </w:rPr>
                            <w:tab/>
                          </w:r>
                          <w:r>
                            <w:rPr>
                              <w:rFonts w:hint="eastAsia" w:ascii="华文楷体" w:hAnsi="华文楷体" w:eastAsia="华文楷体" w:cs="Arial Unicode MS"/>
                              <w:color w:val="000000"/>
                              <w:kern w:val="0"/>
                              <w:sz w:val="32"/>
                              <w:szCs w:val="32"/>
                              <w:u w:color="000000"/>
                            </w:rPr>
                            <w:t>黄敏怡 15331116</w:t>
                          </w:r>
                        </w:p>
                        <w:p>
                          <w:pPr>
                            <w:widowControl/>
                            <w:spacing w:after="80"/>
                            <w:ind w:firstLine="0" w:firstLineChars="0"/>
                            <w:jc w:val="left"/>
                            <w:rPr>
                              <w:rFonts w:ascii="华文楷体" w:hAnsi="华文楷体" w:eastAsia="华文楷体" w:cs="Arial Unicode MS"/>
                              <w:color w:val="000000"/>
                              <w:kern w:val="0"/>
                              <w:sz w:val="32"/>
                              <w:szCs w:val="32"/>
                              <w:u w:color="000000"/>
                            </w:rPr>
                          </w:pPr>
                          <w:r>
                            <w:rPr>
                              <w:rFonts w:hint="eastAsia" w:ascii="华文楷体" w:hAnsi="华文楷体" w:eastAsia="华文楷体" w:cs="Arial Unicode MS"/>
                              <w:color w:val="000000"/>
                              <w:kern w:val="0"/>
                              <w:sz w:val="32"/>
                              <w:szCs w:val="32"/>
                              <w:u w:color="000000"/>
                            </w:rPr>
                            <w:t>组员：</w:t>
                          </w:r>
                          <w:r>
                            <w:rPr>
                              <w:rFonts w:hint="eastAsia" w:ascii="华文楷体" w:hAnsi="华文楷体" w:eastAsia="华文楷体" w:cs="Arial Unicode MS"/>
                              <w:color w:val="000000"/>
                              <w:kern w:val="0"/>
                              <w:sz w:val="32"/>
                              <w:szCs w:val="32"/>
                              <w:u w:color="000000"/>
                            </w:rPr>
                            <w:tab/>
                          </w:r>
                          <w:r>
                            <w:rPr>
                              <w:rFonts w:hint="eastAsia" w:ascii="华文楷体" w:hAnsi="华文楷体" w:eastAsia="华文楷体" w:cs="Arial Unicode MS"/>
                              <w:color w:val="000000"/>
                              <w:kern w:val="0"/>
                              <w:sz w:val="32"/>
                              <w:szCs w:val="32"/>
                              <w:u w:color="000000"/>
                            </w:rPr>
                            <w:t>胡子昂 15331111</w:t>
                          </w:r>
                        </w:p>
                        <w:p>
                          <w:pPr>
                            <w:widowControl/>
                            <w:spacing w:after="80"/>
                            <w:ind w:left="840" w:firstLine="420" w:firstLineChars="0"/>
                            <w:jc w:val="left"/>
                            <w:rPr>
                              <w:rFonts w:ascii="华文楷体" w:hAnsi="华文楷体" w:eastAsia="华文楷体" w:cs="Arial Unicode MS"/>
                              <w:color w:val="000000"/>
                              <w:kern w:val="0"/>
                              <w:sz w:val="32"/>
                              <w:szCs w:val="32"/>
                              <w:u w:color="000000"/>
                            </w:rPr>
                          </w:pPr>
                          <w:r>
                            <w:rPr>
                              <w:rFonts w:hint="eastAsia" w:ascii="华文楷体" w:hAnsi="华文楷体" w:eastAsia="华文楷体" w:cs="Arial Unicode MS"/>
                              <w:color w:val="000000"/>
                              <w:kern w:val="0"/>
                              <w:sz w:val="32"/>
                              <w:szCs w:val="32"/>
                              <w:u w:color="000000"/>
                            </w:rPr>
                            <w:t>黄燕蓝 15331121</w:t>
                          </w:r>
                        </w:p>
                        <w:p>
                          <w:pPr>
                            <w:widowControl/>
                            <w:spacing w:after="80"/>
                            <w:ind w:left="840" w:firstLine="420" w:firstLineChars="0"/>
                            <w:jc w:val="left"/>
                            <w:rPr>
                              <w:rFonts w:ascii="华文楷体" w:hAnsi="华文楷体" w:eastAsia="华文楷体" w:cs="Arial Unicode MS"/>
                              <w:color w:val="000000"/>
                              <w:kern w:val="0"/>
                              <w:sz w:val="32"/>
                              <w:szCs w:val="32"/>
                              <w:u w:color="000000"/>
                            </w:rPr>
                          </w:pPr>
                          <w:r>
                            <w:rPr>
                              <w:rFonts w:hint="eastAsia" w:ascii="华文楷体" w:hAnsi="华文楷体" w:eastAsia="华文楷体" w:cs="Arial Unicode MS"/>
                              <w:color w:val="000000"/>
                              <w:kern w:val="0"/>
                              <w:sz w:val="32"/>
                              <w:szCs w:val="32"/>
                              <w:u w:color="000000"/>
                            </w:rPr>
                            <w:t>李沁航 15331159</w:t>
                          </w:r>
                        </w:p>
                        <w:p>
                          <w:pPr>
                            <w:widowControl/>
                            <w:spacing w:after="80"/>
                            <w:ind w:left="840" w:firstLine="420" w:firstLineChars="0"/>
                            <w:jc w:val="left"/>
                            <w:rPr>
                              <w:rFonts w:ascii="华文楷体" w:hAnsi="华文楷体" w:eastAsia="华文楷体" w:cs="Arial Unicode MS"/>
                              <w:color w:val="000000"/>
                              <w:kern w:val="0"/>
                              <w:sz w:val="32"/>
                              <w:szCs w:val="32"/>
                              <w:u w:color="000000"/>
                            </w:rPr>
                          </w:pPr>
                          <w:r>
                            <w:rPr>
                              <w:rFonts w:hint="eastAsia" w:ascii="华文楷体" w:hAnsi="华文楷体" w:eastAsia="华文楷体" w:cs="Arial Unicode MS"/>
                              <w:color w:val="000000"/>
                              <w:kern w:val="0"/>
                              <w:sz w:val="32"/>
                              <w:szCs w:val="32"/>
                              <w:u w:color="000000"/>
                            </w:rPr>
                            <w:t xml:space="preserve">林彬彬 15331194 </w:t>
                          </w:r>
                        </w:p>
                        <w:p>
                          <w:pPr>
                            <w:widowControl/>
                            <w:spacing w:after="80"/>
                            <w:ind w:left="840" w:firstLine="420" w:firstLineChars="0"/>
                            <w:jc w:val="left"/>
                            <w:rPr>
                              <w:rFonts w:ascii="华文楷体" w:hAnsi="华文楷体" w:eastAsia="华文楷体" w:cs="Times"/>
                              <w:color w:val="434343"/>
                              <w:kern w:val="0"/>
                              <w:sz w:val="32"/>
                              <w:szCs w:val="32"/>
                              <w:u w:color="434343"/>
                            </w:rPr>
                          </w:pPr>
                          <w:r>
                            <w:rPr>
                              <w:rFonts w:hint="eastAsia" w:ascii="华文楷体" w:hAnsi="华文楷体" w:eastAsia="华文楷体" w:cs="Arial Unicode MS"/>
                              <w:color w:val="000000"/>
                              <w:kern w:val="0"/>
                              <w:sz w:val="32"/>
                              <w:szCs w:val="32"/>
                              <w:u w:color="000000"/>
                            </w:rPr>
                            <w:t>汪睿琪 15331293</w:t>
                          </w:r>
                        </w:p>
                      </w:txbxContent>
                    </v:textbox>
                  </v:shape>
                </w:pict>
              </mc:Fallback>
            </mc:AlternateContent>
          </w:r>
          <w:r>
            <w:rPr>
              <w:b/>
            </w:rPr>
            <w:br w:type="page"/>
          </w:r>
        </w:p>
      </w:sdtContent>
    </w:sdt>
    <w:sdt>
      <w:sdtPr>
        <w:rPr>
          <w:rFonts w:ascii="Times New Roman" w:hAnsi="Times New Roman" w:cs="Times New Roman" w:eastAsiaTheme="minorHAnsi"/>
          <w:b/>
          <w:sz w:val="22"/>
        </w:rPr>
        <w:id w:val="151416647"/>
      </w:sdtPr>
      <w:sdtEndPr>
        <w:rPr>
          <w:rFonts w:ascii="Times New Roman" w:hAnsi="Times New Roman" w:cs="Times New Roman" w:eastAsiaTheme="majorEastAsia"/>
          <w:b/>
          <w:sz w:val="28"/>
        </w:rPr>
      </w:sdtEndPr>
      <w:sdtContent>
        <w:sdt>
          <w:sdtPr>
            <w:rPr>
              <w:rFonts w:ascii="Times New Roman" w:hAnsi="Times New Roman" w:cs="Times New Roman" w:eastAsiaTheme="minorHAnsi"/>
              <w:b/>
              <w:sz w:val="22"/>
            </w:rPr>
            <w:id w:val="122890271"/>
          </w:sdtPr>
          <w:sdtEndPr>
            <w:rPr>
              <w:rFonts w:ascii="Times New Roman" w:hAnsi="Times New Roman" w:cs="Times New Roman" w:eastAsiaTheme="majorEastAsia"/>
              <w:b/>
              <w:sz w:val="28"/>
            </w:rPr>
          </w:sdtEndPr>
          <w:sdtContent>
            <w:p>
              <w:pPr>
                <w:pageBreakBefore/>
                <w:widowControl/>
                <w:autoSpaceDE w:val="0"/>
                <w:autoSpaceDN w:val="0"/>
                <w:adjustRightInd w:val="0"/>
                <w:spacing w:after="240" w:line="460" w:lineRule="atLeast"/>
                <w:ind w:firstLine="0" w:firstLineChars="0"/>
                <w:jc w:val="center"/>
                <w:rPr>
                  <w:rFonts w:ascii="Times New Roman" w:hAnsi="Times New Roman" w:cs="Times New Roman"/>
                  <w:b/>
                  <w:color w:val="000000"/>
                  <w:kern w:val="0"/>
                  <w:szCs w:val="24"/>
                </w:rPr>
              </w:pPr>
              <w:r>
                <w:rPr>
                  <w:rFonts w:hint="eastAsia" w:ascii="Times New Roman" w:hAnsi="Times New Roman" w:cs="Times New Roman"/>
                  <w:b/>
                  <w:color w:val="000000"/>
                  <w:kern w:val="0"/>
                  <w:sz w:val="40"/>
                  <w:szCs w:val="40"/>
                </w:rPr>
                <w:t>目录</w:t>
              </w:r>
            </w:p>
            <w:p>
              <w:pPr>
                <w:pStyle w:val="17"/>
                <w:rPr>
                  <w:rFonts w:asciiTheme="minorHAnsi" w:hAnsiTheme="minorHAnsi" w:eastAsiaTheme="minorEastAsia" w:cstheme="minorBidi"/>
                  <w:b w:val="0"/>
                  <w:sz w:val="24"/>
                  <w:szCs w:val="24"/>
                </w:rPr>
              </w:pPr>
              <w:r>
                <w:rPr>
                  <w:rFonts w:eastAsiaTheme="minorHAnsi"/>
                </w:rPr>
                <w:fldChar w:fldCharType="begin"/>
              </w:r>
              <w:r>
                <w:rPr>
                  <w:rFonts w:eastAsiaTheme="minorHAnsi"/>
                </w:rPr>
                <w:instrText xml:space="preserve"> TOC \o "1-3" </w:instrText>
              </w:r>
              <w:r>
                <w:rPr>
                  <w:rFonts w:eastAsiaTheme="minorHAnsi"/>
                </w:rPr>
                <w:fldChar w:fldCharType="separate"/>
              </w:r>
              <w:r>
                <w:t>一、需求分析</w:t>
              </w:r>
              <w:r>
                <w:tab/>
              </w:r>
              <w:r>
                <w:fldChar w:fldCharType="begin"/>
              </w:r>
              <w:r>
                <w:instrText xml:space="preserve"> PAGEREF _Toc511819605 \h </w:instrText>
              </w:r>
              <w:r>
                <w:fldChar w:fldCharType="separate"/>
              </w:r>
              <w:r>
                <w:t>3</w:t>
              </w:r>
              <w:r>
                <w:fldChar w:fldCharType="end"/>
              </w:r>
            </w:p>
            <w:p>
              <w:pPr>
                <w:pStyle w:val="20"/>
                <w:tabs>
                  <w:tab w:val="left" w:pos="720"/>
                </w:tabs>
                <w:rPr>
                  <w:rFonts w:asciiTheme="minorHAnsi" w:hAnsiTheme="minorHAnsi"/>
                </w:rPr>
              </w:pPr>
              <w:r>
                <w:t>1</w:t>
              </w:r>
              <w:r>
                <w:rPr>
                  <w:rFonts w:asciiTheme="minorHAnsi" w:hAnsiTheme="minorHAnsi"/>
                </w:rPr>
                <w:tab/>
              </w:r>
              <w:r>
                <w:t>图书馆选座系统问题陈述</w:t>
              </w:r>
              <w:r>
                <w:tab/>
              </w:r>
              <w:r>
                <w:fldChar w:fldCharType="begin"/>
              </w:r>
              <w:r>
                <w:instrText xml:space="preserve"> PAGEREF _Toc511819606 \h </w:instrText>
              </w:r>
              <w:r>
                <w:fldChar w:fldCharType="separate"/>
              </w:r>
              <w:r>
                <w:t>3</w:t>
              </w:r>
              <w:r>
                <w:fldChar w:fldCharType="end"/>
              </w:r>
            </w:p>
            <w:p>
              <w:pPr>
                <w:pStyle w:val="20"/>
                <w:tabs>
                  <w:tab w:val="left" w:pos="720"/>
                </w:tabs>
                <w:rPr>
                  <w:rFonts w:asciiTheme="minorHAnsi" w:hAnsiTheme="minorHAnsi"/>
                </w:rPr>
              </w:pPr>
              <w:r>
                <w:t>2</w:t>
              </w:r>
              <w:r>
                <w:rPr>
                  <w:rFonts w:asciiTheme="minorHAnsi" w:hAnsiTheme="minorHAnsi"/>
                </w:rPr>
                <w:tab/>
              </w:r>
              <w:r>
                <w:t>需求分析</w:t>
              </w:r>
              <w:r>
                <w:tab/>
              </w:r>
              <w:r>
                <w:fldChar w:fldCharType="begin"/>
              </w:r>
              <w:r>
                <w:instrText xml:space="preserve"> PAGEREF _Toc511819607 \h </w:instrText>
              </w:r>
              <w:r>
                <w:fldChar w:fldCharType="separate"/>
              </w:r>
              <w:r>
                <w:t>4</w:t>
              </w:r>
              <w:r>
                <w:fldChar w:fldCharType="end"/>
              </w:r>
            </w:p>
            <w:p>
              <w:pPr>
                <w:pStyle w:val="13"/>
                <w:tabs>
                  <w:tab w:val="left" w:pos="1200"/>
                  <w:tab w:val="right" w:leader="dot" w:pos="8302"/>
                </w:tabs>
                <w:rPr>
                  <w:i w:val="0"/>
                  <w:iCs w:val="0"/>
                  <w:sz w:val="24"/>
                  <w:szCs w:val="24"/>
                </w:rPr>
              </w:pPr>
              <w:r>
                <w:t>2.1</w:t>
              </w:r>
              <w:r>
                <w:rPr>
                  <w:i w:val="0"/>
                  <w:iCs w:val="0"/>
                  <w:sz w:val="24"/>
                  <w:szCs w:val="24"/>
                </w:rPr>
                <w:tab/>
              </w:r>
              <w:r>
                <w:t>图书馆选座位系统用例析取</w:t>
              </w:r>
              <w:r>
                <w:tab/>
              </w:r>
              <w:r>
                <w:fldChar w:fldCharType="begin"/>
              </w:r>
              <w:r>
                <w:instrText xml:space="preserve"> PAGEREF _Toc511819608 \h </w:instrText>
              </w:r>
              <w:r>
                <w:fldChar w:fldCharType="separate"/>
              </w:r>
              <w:r>
                <w:t>4</w:t>
              </w:r>
              <w:r>
                <w:fldChar w:fldCharType="end"/>
              </w:r>
            </w:p>
            <w:p>
              <w:pPr>
                <w:pStyle w:val="13"/>
                <w:tabs>
                  <w:tab w:val="left" w:pos="1200"/>
                  <w:tab w:val="right" w:leader="dot" w:pos="8302"/>
                </w:tabs>
                <w:rPr>
                  <w:i w:val="0"/>
                  <w:iCs w:val="0"/>
                  <w:sz w:val="24"/>
                  <w:szCs w:val="24"/>
                </w:rPr>
              </w:pPr>
              <w:r>
                <w:t>2.2</w:t>
              </w:r>
              <w:r>
                <w:rPr>
                  <w:i w:val="0"/>
                  <w:iCs w:val="0"/>
                  <w:sz w:val="24"/>
                  <w:szCs w:val="24"/>
                </w:rPr>
                <w:tab/>
              </w:r>
              <w:r>
                <w:t>图书馆选座位系统用例规约</w:t>
              </w:r>
              <w:r>
                <w:tab/>
              </w:r>
              <w:r>
                <w:fldChar w:fldCharType="begin"/>
              </w:r>
              <w:r>
                <w:instrText xml:space="preserve"> PAGEREF _Toc511819609 \h </w:instrText>
              </w:r>
              <w:r>
                <w:fldChar w:fldCharType="separate"/>
              </w:r>
              <w:r>
                <w:t>4</w:t>
              </w:r>
              <w:r>
                <w:fldChar w:fldCharType="end"/>
              </w:r>
            </w:p>
            <w:p>
              <w:pPr>
                <w:pStyle w:val="20"/>
                <w:tabs>
                  <w:tab w:val="left" w:pos="720"/>
                </w:tabs>
                <w:rPr>
                  <w:rFonts w:asciiTheme="minorHAnsi" w:hAnsiTheme="minorHAnsi"/>
                </w:rPr>
              </w:pPr>
              <w:r>
                <w:t>3</w:t>
              </w:r>
              <w:r>
                <w:rPr>
                  <w:rFonts w:asciiTheme="minorHAnsi" w:hAnsiTheme="minorHAnsi"/>
                </w:rPr>
                <w:tab/>
              </w:r>
              <w:r>
                <w:t>补充归约</w:t>
              </w:r>
              <w:r>
                <w:tab/>
              </w:r>
              <w:r>
                <w:fldChar w:fldCharType="begin"/>
              </w:r>
              <w:r>
                <w:instrText xml:space="preserve"> PAGEREF _Toc511819610 \h </w:instrText>
              </w:r>
              <w:r>
                <w:fldChar w:fldCharType="separate"/>
              </w:r>
              <w:r>
                <w:t>17</w:t>
              </w:r>
              <w:r>
                <w:fldChar w:fldCharType="end"/>
              </w:r>
            </w:p>
            <w:p>
              <w:pPr>
                <w:pStyle w:val="20"/>
                <w:tabs>
                  <w:tab w:val="left" w:pos="720"/>
                </w:tabs>
                <w:rPr>
                  <w:rFonts w:asciiTheme="minorHAnsi" w:hAnsiTheme="minorHAnsi"/>
                </w:rPr>
              </w:pPr>
              <w:r>
                <w:t>4</w:t>
              </w:r>
              <w:r>
                <w:rPr>
                  <w:rFonts w:asciiTheme="minorHAnsi" w:hAnsiTheme="minorHAnsi"/>
                </w:rPr>
                <w:tab/>
              </w:r>
              <w:r>
                <w:t>术语表</w:t>
              </w:r>
              <w:r>
                <w:tab/>
              </w:r>
              <w:r>
                <w:fldChar w:fldCharType="begin"/>
              </w:r>
              <w:r>
                <w:instrText xml:space="preserve"> PAGEREF _Toc511819611 \h </w:instrText>
              </w:r>
              <w:r>
                <w:fldChar w:fldCharType="separate"/>
              </w:r>
              <w:r>
                <w:t>18</w:t>
              </w:r>
              <w:r>
                <w:fldChar w:fldCharType="end"/>
              </w:r>
            </w:p>
            <w:p>
              <w:pPr>
                <w:pStyle w:val="17"/>
                <w:rPr>
                  <w:rFonts w:asciiTheme="minorHAnsi" w:hAnsiTheme="minorHAnsi" w:eastAsiaTheme="minorEastAsia" w:cstheme="minorBidi"/>
                  <w:b w:val="0"/>
                  <w:sz w:val="24"/>
                  <w:szCs w:val="24"/>
                </w:rPr>
              </w:pPr>
              <w:r>
                <w:t>二、架构设计</w:t>
              </w:r>
              <w:r>
                <w:tab/>
              </w:r>
              <w:r>
                <w:fldChar w:fldCharType="begin"/>
              </w:r>
              <w:r>
                <w:instrText xml:space="preserve"> PAGEREF _Toc511819612 \h </w:instrText>
              </w:r>
              <w:r>
                <w:fldChar w:fldCharType="separate"/>
              </w:r>
              <w:r>
                <w:t>19</w:t>
              </w:r>
              <w:r>
                <w:fldChar w:fldCharType="end"/>
              </w:r>
            </w:p>
            <w:p>
              <w:pPr>
                <w:pStyle w:val="20"/>
                <w:tabs>
                  <w:tab w:val="left" w:pos="720"/>
                </w:tabs>
                <w:rPr>
                  <w:rFonts w:asciiTheme="minorHAnsi" w:hAnsiTheme="minorHAnsi"/>
                </w:rPr>
              </w:pPr>
              <w:r>
                <w:t>1</w:t>
              </w:r>
              <w:r>
                <w:rPr>
                  <w:rFonts w:asciiTheme="minorHAnsi" w:hAnsiTheme="minorHAnsi"/>
                </w:rPr>
                <w:tab/>
              </w:r>
              <w:r>
                <w:t>图书馆选座系统系统架构</w:t>
              </w:r>
              <w:r>
                <w:tab/>
              </w:r>
              <w:r>
                <w:fldChar w:fldCharType="begin"/>
              </w:r>
              <w:r>
                <w:instrText xml:space="preserve"> PAGEREF _Toc511819613 \h </w:instrText>
              </w:r>
              <w:r>
                <w:fldChar w:fldCharType="separate"/>
              </w:r>
              <w:r>
                <w:t>19</w:t>
              </w:r>
              <w:r>
                <w:fldChar w:fldCharType="end"/>
              </w:r>
            </w:p>
            <w:p>
              <w:pPr>
                <w:pStyle w:val="13"/>
                <w:tabs>
                  <w:tab w:val="right" w:leader="dot" w:pos="8302"/>
                </w:tabs>
                <w:rPr>
                  <w:i w:val="0"/>
                  <w:iCs w:val="0"/>
                  <w:sz w:val="24"/>
                  <w:szCs w:val="24"/>
                </w:rPr>
              </w:pPr>
              <w:r>
                <w:t>1.1 图书馆选座系统架构描述</w:t>
              </w:r>
              <w:r>
                <w:tab/>
              </w:r>
              <w:r>
                <w:fldChar w:fldCharType="begin"/>
              </w:r>
              <w:r>
                <w:instrText xml:space="preserve"> PAGEREF _Toc511819614 \h </w:instrText>
              </w:r>
              <w:r>
                <w:fldChar w:fldCharType="separate"/>
              </w:r>
              <w:r>
                <w:t>19</w:t>
              </w:r>
              <w:r>
                <w:fldChar w:fldCharType="end"/>
              </w:r>
            </w:p>
            <w:p>
              <w:pPr>
                <w:pStyle w:val="13"/>
                <w:tabs>
                  <w:tab w:val="right" w:leader="dot" w:pos="8302"/>
                </w:tabs>
                <w:rPr>
                  <w:i w:val="0"/>
                  <w:iCs w:val="0"/>
                  <w:sz w:val="24"/>
                  <w:szCs w:val="24"/>
                </w:rPr>
              </w:pPr>
              <w:r>
                <w:t>1.1.1 简要描述</w:t>
              </w:r>
              <w:r>
                <w:tab/>
              </w:r>
              <w:r>
                <w:fldChar w:fldCharType="begin"/>
              </w:r>
              <w:r>
                <w:instrText xml:space="preserve"> PAGEREF _Toc511819615 \h </w:instrText>
              </w:r>
              <w:r>
                <w:fldChar w:fldCharType="separate"/>
              </w:r>
              <w:r>
                <w:t>19</w:t>
              </w:r>
              <w:r>
                <w:fldChar w:fldCharType="end"/>
              </w:r>
            </w:p>
            <w:p>
              <w:pPr>
                <w:pStyle w:val="13"/>
                <w:tabs>
                  <w:tab w:val="right" w:leader="dot" w:pos="8302"/>
                </w:tabs>
                <w:rPr>
                  <w:i w:val="0"/>
                  <w:iCs w:val="0"/>
                  <w:sz w:val="24"/>
                  <w:szCs w:val="24"/>
                </w:rPr>
              </w:pPr>
              <w:r>
                <w:t>1.1.2 图书馆选座系统设计框架图</w:t>
              </w:r>
              <w:r>
                <w:tab/>
              </w:r>
              <w:r>
                <w:fldChar w:fldCharType="begin"/>
              </w:r>
              <w:r>
                <w:instrText xml:space="preserve"> PAGEREF _Toc511819616 \h </w:instrText>
              </w:r>
              <w:r>
                <w:fldChar w:fldCharType="separate"/>
              </w:r>
              <w:r>
                <w:t>19</w:t>
              </w:r>
              <w:r>
                <w:fldChar w:fldCharType="end"/>
              </w:r>
            </w:p>
            <w:p>
              <w:pPr>
                <w:pStyle w:val="20"/>
                <w:tabs>
                  <w:tab w:val="left" w:pos="720"/>
                </w:tabs>
                <w:rPr>
                  <w:rFonts w:asciiTheme="minorHAnsi" w:hAnsiTheme="minorHAnsi"/>
                </w:rPr>
              </w:pPr>
              <w:r>
                <w:t>2</w:t>
              </w:r>
              <w:r>
                <w:rPr>
                  <w:rFonts w:asciiTheme="minorHAnsi" w:hAnsiTheme="minorHAnsi"/>
                </w:rPr>
                <w:tab/>
              </w:r>
              <w:r>
                <w:t>具体设计</w:t>
              </w:r>
              <w:r>
                <w:tab/>
              </w:r>
              <w:r>
                <w:fldChar w:fldCharType="begin"/>
              </w:r>
              <w:r>
                <w:instrText xml:space="preserve"> PAGEREF _Toc511819617 \h </w:instrText>
              </w:r>
              <w:r>
                <w:fldChar w:fldCharType="separate"/>
              </w:r>
              <w:r>
                <w:t>20</w:t>
              </w:r>
              <w:r>
                <w:fldChar w:fldCharType="end"/>
              </w:r>
            </w:p>
            <w:p>
              <w:pPr>
                <w:pStyle w:val="13"/>
                <w:tabs>
                  <w:tab w:val="right" w:leader="dot" w:pos="8302"/>
                </w:tabs>
                <w:rPr>
                  <w:i w:val="0"/>
                  <w:iCs w:val="0"/>
                  <w:sz w:val="24"/>
                  <w:szCs w:val="24"/>
                </w:rPr>
              </w:pPr>
              <w:r>
                <w:t>2.1 关键抽象</w:t>
              </w:r>
              <w:r>
                <w:tab/>
              </w:r>
              <w:r>
                <w:fldChar w:fldCharType="begin"/>
              </w:r>
              <w:r>
                <w:instrText xml:space="preserve"> PAGEREF _Toc511819618 \h </w:instrText>
              </w:r>
              <w:r>
                <w:fldChar w:fldCharType="separate"/>
              </w:r>
              <w:r>
                <w:t>20</w:t>
              </w:r>
              <w:r>
                <w:fldChar w:fldCharType="end"/>
              </w:r>
            </w:p>
            <w:p>
              <w:pPr>
                <w:pStyle w:val="13"/>
                <w:tabs>
                  <w:tab w:val="right" w:leader="dot" w:pos="8302"/>
                </w:tabs>
                <w:rPr>
                  <w:i w:val="0"/>
                  <w:iCs w:val="0"/>
                  <w:sz w:val="24"/>
                  <w:szCs w:val="24"/>
                </w:rPr>
              </w:pPr>
              <w:r>
                <w:t>2.2 类的析取</w:t>
              </w:r>
              <w:r>
                <w:tab/>
              </w:r>
              <w:r>
                <w:fldChar w:fldCharType="begin"/>
              </w:r>
              <w:r>
                <w:instrText xml:space="preserve"> PAGEREF _Toc511819619 \h </w:instrText>
              </w:r>
              <w:r>
                <w:fldChar w:fldCharType="separate"/>
              </w:r>
              <w:r>
                <w:t>22</w:t>
              </w:r>
              <w:r>
                <w:fldChar w:fldCharType="end"/>
              </w:r>
            </w:p>
            <w:p>
              <w:pPr>
                <w:pStyle w:val="17"/>
                <w:rPr>
                  <w:i/>
                </w:rPr>
              </w:pPr>
              <w:r>
                <w:rPr>
                  <w:rFonts w:eastAsiaTheme="minorHAnsi"/>
                </w:rPr>
                <w:fldChar w:fldCharType="end"/>
              </w:r>
            </w:p>
          </w:sdtContent>
        </w:sdt>
      </w:sdtContent>
    </w:sdt>
    <w:p>
      <w:pPr>
        <w:ind w:firstLine="0" w:firstLineChars="0"/>
      </w:pPr>
    </w:p>
    <w:p>
      <w:pPr>
        <w:pStyle w:val="17"/>
      </w:pPr>
    </w:p>
    <w:p>
      <w:pPr>
        <w:tabs>
          <w:tab w:val="left" w:pos="1125"/>
        </w:tabs>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pStyle w:val="2"/>
        <w:pageBreakBefore/>
      </w:pPr>
      <w:bookmarkStart w:id="0" w:name="_Toc511819605"/>
      <w:r>
        <w:rPr>
          <w:rFonts w:hint="eastAsia"/>
        </w:rPr>
        <w:t>一、需求分析</w:t>
      </w:r>
      <w:bookmarkEnd w:id="0"/>
    </w:p>
    <w:p>
      <w:pPr>
        <w:pStyle w:val="3"/>
      </w:pPr>
      <w:bookmarkStart w:id="1" w:name="_Toc511819606"/>
      <w:r>
        <w:t>1</w:t>
      </w:r>
      <w:r>
        <w:tab/>
      </w:r>
      <w:r>
        <w:rPr>
          <w:rFonts w:hint="eastAsia"/>
        </w:rPr>
        <w:t>图书馆选座系统问题陈述</w:t>
      </w:r>
      <w:bookmarkEnd w:id="1"/>
    </w:p>
    <w:p>
      <w:pPr>
        <w:ind w:firstLine="480"/>
        <w:rPr>
          <w:rFonts w:cs="Times"/>
          <w:u w:color="222222"/>
        </w:rPr>
      </w:pPr>
      <w:r>
        <w:rPr>
          <w:rFonts w:hint="eastAsia"/>
          <w:u w:color="222222"/>
        </w:rPr>
        <w:t>高校图书馆有着良好的学习环境，但座位却是有限。而在期中期末等时候，随着对座位的需求增大，甚至出现了占座等浪费资源的行为，导致图书馆中座位供不应求的恶行循环，扰乱图书馆管理秩序。本项目以微信小程序为载体，采用</w:t>
      </w:r>
      <w:r>
        <w:rPr>
          <w:u w:color="222222"/>
        </w:rPr>
        <w:t>C/S</w:t>
      </w:r>
      <w:r>
        <w:rPr>
          <w:rFonts w:hint="eastAsia"/>
          <w:u w:color="222222"/>
        </w:rPr>
        <w:t>系统，与学生信息对应，为高校图书馆设计了一个图书馆选座系统，实现图书馆自习资源的有效共享，实现预约，选座等功能，能够提高座位的使用效率。</w:t>
      </w:r>
    </w:p>
    <w:p>
      <w:pPr>
        <w:pStyle w:val="6"/>
        <w:numPr>
          <w:ilvl w:val="0"/>
          <w:numId w:val="2"/>
        </w:numPr>
        <w:spacing w:line="480" w:lineRule="auto"/>
        <w:rPr>
          <w:rFonts w:hint="default" w:cs="Times" w:asciiTheme="minorEastAsia" w:hAnsiTheme="minorEastAsia"/>
          <w:b/>
          <w:sz w:val="24"/>
          <w:szCs w:val="24"/>
          <w:u w:color="222222"/>
        </w:rPr>
      </w:pPr>
      <w:r>
        <w:rPr>
          <w:rFonts w:ascii="宋体" w:hAnsi="宋体" w:eastAsia="宋体"/>
          <w:b/>
          <w:sz w:val="24"/>
          <w:szCs w:val="24"/>
        </w:rPr>
        <w:t>学生权限</w:t>
      </w:r>
      <w:r>
        <w:rPr>
          <w:rFonts w:asciiTheme="minorEastAsia" w:hAnsiTheme="minorEastAsia"/>
          <w:b/>
          <w:sz w:val="24"/>
          <w:szCs w:val="24"/>
        </w:rPr>
        <w:t>：</w:t>
      </w:r>
    </w:p>
    <w:p>
      <w:pPr>
        <w:ind w:firstLine="480"/>
        <w:rPr>
          <w:rFonts w:cs="Times"/>
          <w:u w:color="222222"/>
        </w:rPr>
      </w:pPr>
      <w:r>
        <w:rPr>
          <w:rFonts w:hint="eastAsia"/>
          <w:u w:color="222222"/>
        </w:rPr>
        <w:t>（</w:t>
      </w:r>
      <w:r>
        <w:rPr>
          <w:u w:color="222222"/>
        </w:rPr>
        <w:t>1</w:t>
      </w:r>
      <w:r>
        <w:rPr>
          <w:rFonts w:hint="eastAsia"/>
          <w:u w:color="222222"/>
        </w:rPr>
        <w:t>）</w:t>
      </w:r>
      <w:r>
        <w:rPr>
          <w:rFonts w:hint="eastAsia"/>
        </w:rPr>
        <w:t>注册登录：</w:t>
      </w:r>
      <w:r>
        <w:rPr>
          <w:rFonts w:hint="eastAsia"/>
          <w:u w:color="222222"/>
        </w:rPr>
        <w:t>学生用户可以在系统上注册一个账号，帐号信息包括学号、姓名、专业，</w:t>
      </w:r>
      <w:r>
        <w:rPr>
          <w:rFonts w:hint="eastAsia"/>
        </w:rPr>
        <w:t>预约历史纪录，违规计数次数</w:t>
      </w:r>
      <w:r>
        <w:rPr>
          <w:rFonts w:hint="eastAsia"/>
          <w:u w:color="222222"/>
        </w:rPr>
        <w:t>。</w:t>
      </w:r>
      <w:r>
        <w:rPr>
          <w:rFonts w:hint="eastAsia"/>
        </w:rPr>
        <w:t>注册帐号后学生可登录进入系统。</w:t>
      </w:r>
    </w:p>
    <w:p>
      <w:pPr>
        <w:ind w:firstLine="480"/>
        <w:rPr>
          <w:rFonts w:cs="Times"/>
          <w:u w:color="222222"/>
        </w:rPr>
      </w:pPr>
      <w:r>
        <w:rPr>
          <w:rFonts w:hint="eastAsia"/>
          <w:u w:color="222222"/>
        </w:rPr>
        <w:t>（</w:t>
      </w:r>
      <w:r>
        <w:rPr>
          <w:u w:color="222222"/>
        </w:rPr>
        <w:t>2</w:t>
      </w:r>
      <w:r>
        <w:rPr>
          <w:rFonts w:hint="eastAsia"/>
          <w:u w:color="222222"/>
        </w:rPr>
        <w:t>）</w:t>
      </w:r>
      <w:r>
        <w:rPr>
          <w:rFonts w:hint="eastAsia"/>
        </w:rPr>
        <w:t>查看座位预约情况：</w:t>
      </w:r>
      <w:r>
        <w:rPr>
          <w:rFonts w:hint="eastAsia"/>
          <w:u w:color="222222"/>
        </w:rPr>
        <w:t>登录帐号后学生能够查看图书馆当前</w:t>
      </w:r>
      <w:r>
        <w:rPr>
          <w:rFonts w:hint="eastAsia"/>
        </w:rPr>
        <w:t>或未来</w:t>
      </w:r>
      <w:r>
        <w:rPr>
          <w:rFonts w:hint="eastAsia"/>
          <w:u w:color="222222"/>
        </w:rPr>
        <w:t>空余座位信息。</w:t>
      </w:r>
    </w:p>
    <w:p>
      <w:pPr>
        <w:ind w:firstLine="480"/>
        <w:rPr>
          <w:rFonts w:cs="Times"/>
          <w:u w:color="222222"/>
        </w:rPr>
      </w:pPr>
      <w:r>
        <w:rPr>
          <w:rFonts w:hint="eastAsia"/>
          <w:u w:color="222222"/>
        </w:rPr>
        <w:t>（</w:t>
      </w:r>
      <w:r>
        <w:rPr>
          <w:u w:color="222222"/>
        </w:rPr>
        <w:t>3</w:t>
      </w:r>
      <w:r>
        <w:rPr>
          <w:rFonts w:hint="eastAsia"/>
          <w:u w:color="222222"/>
        </w:rPr>
        <w:t>）</w:t>
      </w:r>
      <w:r>
        <w:rPr>
          <w:rFonts w:hint="eastAsia"/>
        </w:rPr>
        <w:t>预约座位：学生</w:t>
      </w:r>
      <w:r>
        <w:rPr>
          <w:rFonts w:hint="eastAsia"/>
          <w:u w:color="222222"/>
        </w:rPr>
        <w:t>可以预约未来某一时间段的空余图书馆座位。一个学生一天内最多可预约</w:t>
      </w:r>
      <w:r>
        <w:rPr>
          <w:u w:color="222222"/>
        </w:rPr>
        <w:t>4</w:t>
      </w:r>
      <w:r>
        <w:rPr>
          <w:rFonts w:hint="eastAsia"/>
          <w:u w:color="222222"/>
        </w:rPr>
        <w:t>次。</w:t>
      </w:r>
    </w:p>
    <w:p>
      <w:pPr>
        <w:ind w:firstLine="480"/>
        <w:rPr>
          <w:rFonts w:cs="Times"/>
          <w:u w:color="222222"/>
        </w:rPr>
      </w:pPr>
      <w:r>
        <w:rPr>
          <w:rFonts w:hint="eastAsia"/>
          <w:u w:color="222222"/>
        </w:rPr>
        <w:t>（</w:t>
      </w:r>
      <w:r>
        <w:rPr>
          <w:u w:color="222222"/>
        </w:rPr>
        <w:t>4</w:t>
      </w:r>
      <w:r>
        <w:rPr>
          <w:rFonts w:hint="eastAsia"/>
          <w:u w:color="222222"/>
        </w:rPr>
        <w:t>）查看个人预约记录：</w:t>
      </w:r>
      <w:r>
        <w:rPr>
          <w:rFonts w:hint="eastAsia"/>
        </w:rPr>
        <w:t>学生可以查看个人所有预约记录以及履约情况。</w:t>
      </w:r>
      <w:r>
        <w:rPr>
          <w:rFonts w:hint="eastAsia"/>
          <w:u w:color="222222"/>
        </w:rPr>
        <w:t>但学生无法查看其他用户信息。</w:t>
      </w:r>
    </w:p>
    <w:p>
      <w:pPr>
        <w:ind w:firstLine="480"/>
        <w:rPr>
          <w:rFonts w:cs="Times"/>
          <w:u w:color="222222"/>
        </w:rPr>
      </w:pPr>
      <w:r>
        <w:rPr>
          <w:rFonts w:hint="eastAsia"/>
          <w:u w:color="222222"/>
        </w:rPr>
        <w:t>（</w:t>
      </w:r>
      <w:r>
        <w:rPr>
          <w:u w:color="222222"/>
        </w:rPr>
        <w:t>5</w:t>
      </w:r>
      <w:r>
        <w:rPr>
          <w:rFonts w:hint="eastAsia"/>
          <w:u w:color="222222"/>
        </w:rPr>
        <w:t>）</w:t>
      </w:r>
      <w:r>
        <w:rPr>
          <w:rFonts w:hint="eastAsia"/>
        </w:rPr>
        <w:t>修改或删除预约：学生</w:t>
      </w:r>
      <w:r>
        <w:rPr>
          <w:rFonts w:hint="eastAsia"/>
          <w:u w:color="222222"/>
        </w:rPr>
        <w:t>在预约开始时间前</w:t>
      </w:r>
      <w:r>
        <w:rPr>
          <w:rFonts w:hint="eastAsia"/>
        </w:rPr>
        <w:t>可以</w:t>
      </w:r>
      <w:r>
        <w:rPr>
          <w:rFonts w:hint="eastAsia"/>
          <w:u w:color="222222"/>
        </w:rPr>
        <w:t>修改或删除预约。</w:t>
      </w:r>
      <w:r>
        <w:rPr>
          <w:rFonts w:hint="eastAsia"/>
        </w:rPr>
        <w:t>修改或删除预约需要提前15分钟，否则将被记录违规一次。</w:t>
      </w:r>
    </w:p>
    <w:p>
      <w:pPr>
        <w:ind w:firstLine="480"/>
        <w:rPr>
          <w:rFonts w:cs="Times"/>
          <w:u w:color="222222"/>
        </w:rPr>
      </w:pPr>
      <w:r>
        <w:rPr>
          <w:rFonts w:hint="eastAsia"/>
          <w:u w:color="222222"/>
        </w:rPr>
        <w:t>（</w:t>
      </w:r>
      <w:r>
        <w:rPr>
          <w:u w:color="222222"/>
        </w:rPr>
        <w:t>6</w:t>
      </w:r>
      <w:r>
        <w:rPr>
          <w:rFonts w:hint="eastAsia"/>
          <w:u w:color="222222"/>
        </w:rPr>
        <w:t>）</w:t>
      </w:r>
      <w:r>
        <w:rPr>
          <w:rFonts w:hint="eastAsia"/>
        </w:rPr>
        <w:t>签到：</w:t>
      </w:r>
      <w:r>
        <w:rPr>
          <w:rFonts w:hint="eastAsia"/>
          <w:u w:color="222222"/>
        </w:rPr>
        <w:t>系统通过二维码登录信息来记录用户履约情况。</w:t>
      </w:r>
      <w:r>
        <w:rPr>
          <w:rFonts w:hint="eastAsia"/>
        </w:rPr>
        <w:t>学生</w:t>
      </w:r>
      <w:r>
        <w:rPr>
          <w:rFonts w:hint="eastAsia"/>
          <w:u w:color="222222"/>
        </w:rPr>
        <w:t>在当天预约时间进入图书馆扫二维码，视为签到完成，预约成功。若在预约开始时间后</w:t>
      </w:r>
      <w:r>
        <w:rPr>
          <w:u w:color="222222"/>
        </w:rPr>
        <w:t>10</w:t>
      </w:r>
      <w:r>
        <w:rPr>
          <w:rFonts w:hint="eastAsia"/>
          <w:u w:color="222222"/>
        </w:rPr>
        <w:t>分钟，学生仍未签到，则预约失败，</w:t>
      </w:r>
      <w:r>
        <w:rPr>
          <w:rFonts w:hint="eastAsia"/>
        </w:rPr>
        <w:t>无法履约学生将会被记录违规一次</w:t>
      </w:r>
      <w:r>
        <w:rPr>
          <w:rFonts w:hint="eastAsia"/>
          <w:u w:color="222222"/>
        </w:rPr>
        <w:t>。</w:t>
      </w:r>
    </w:p>
    <w:p>
      <w:pPr>
        <w:ind w:firstLine="480"/>
        <w:rPr>
          <w:rFonts w:cs="Times"/>
          <w:u w:color="222222"/>
        </w:rPr>
      </w:pPr>
      <w:r>
        <w:rPr>
          <w:rFonts w:hint="eastAsia"/>
          <w:u w:color="222222"/>
        </w:rPr>
        <w:t>（</w:t>
      </w:r>
      <w:r>
        <w:rPr>
          <w:u w:color="222222"/>
        </w:rPr>
        <w:t>7</w:t>
      </w:r>
      <w:r>
        <w:rPr>
          <w:rFonts w:hint="eastAsia"/>
          <w:u w:color="222222"/>
        </w:rPr>
        <w:t>）</w:t>
      </w:r>
      <w:r>
        <w:rPr>
          <w:rFonts w:hint="eastAsia"/>
        </w:rPr>
        <w:t>签退：</w:t>
      </w:r>
      <w:r>
        <w:rPr>
          <w:rFonts w:hint="eastAsia"/>
          <w:u w:color="222222"/>
        </w:rPr>
        <w:t>学生学习完毕，可在预约结束时间前或预约时间到达时进行签退。一旦超过预约时间，学生需再次预约申请空余座位。</w:t>
      </w:r>
    </w:p>
    <w:p>
      <w:pPr>
        <w:pStyle w:val="6"/>
        <w:numPr>
          <w:ilvl w:val="0"/>
          <w:numId w:val="3"/>
        </w:numPr>
        <w:spacing w:line="480" w:lineRule="auto"/>
        <w:rPr>
          <w:rFonts w:hint="default" w:ascii="宋体" w:hAnsi="宋体" w:eastAsia="宋体" w:cs="Times"/>
          <w:b/>
          <w:sz w:val="24"/>
          <w:szCs w:val="24"/>
          <w:u w:color="222222"/>
        </w:rPr>
      </w:pPr>
      <w:r>
        <w:rPr>
          <w:rFonts w:ascii="宋体" w:hAnsi="宋体" w:eastAsia="宋体"/>
          <w:b/>
          <w:sz w:val="24"/>
          <w:szCs w:val="24"/>
        </w:rPr>
        <w:t>管理员权限：</w:t>
      </w:r>
    </w:p>
    <w:p>
      <w:pPr>
        <w:ind w:firstLine="480"/>
        <w:rPr>
          <w:rFonts w:cs="Times"/>
          <w:u w:color="222222"/>
        </w:rPr>
      </w:pPr>
      <w:r>
        <w:rPr>
          <w:rFonts w:hint="eastAsia"/>
          <w:u w:color="222222"/>
        </w:rPr>
        <w:t>（</w:t>
      </w:r>
      <w:r>
        <w:rPr>
          <w:u w:color="222222"/>
        </w:rPr>
        <w:t>1</w:t>
      </w:r>
      <w:r>
        <w:rPr>
          <w:rFonts w:hint="eastAsia"/>
          <w:u w:color="222222"/>
        </w:rPr>
        <w:t>）</w:t>
      </w:r>
      <w:r>
        <w:rPr>
          <w:rFonts w:hint="eastAsia"/>
        </w:rPr>
        <w:t>管理座位信息：管理员能够查看</w:t>
      </w:r>
      <w:r>
        <w:rPr>
          <w:rFonts w:hint="eastAsia"/>
          <w:u w:color="222222"/>
        </w:rPr>
        <w:t>图书馆所有座位的预约情况。同时，对于图书馆内可用座位资源，管理员能够对其进行增加、删除</w:t>
      </w:r>
      <w:r>
        <w:rPr>
          <w:u w:color="222222"/>
        </w:rPr>
        <w:t>(</w:t>
      </w:r>
      <w:r>
        <w:rPr>
          <w:rFonts w:hint="eastAsia"/>
          <w:u w:color="222222"/>
        </w:rPr>
        <w:t>如撤掉了一排桌椅</w:t>
      </w:r>
      <w:r>
        <w:rPr>
          <w:u w:color="222222"/>
        </w:rPr>
        <w:t>)</w:t>
      </w:r>
      <w:r>
        <w:rPr>
          <w:rFonts w:hint="eastAsia"/>
          <w:u w:color="222222"/>
        </w:rPr>
        <w:t>，保证座位资源信息的及时更新。</w:t>
      </w:r>
    </w:p>
    <w:p>
      <w:pPr>
        <w:ind w:firstLine="480"/>
        <w:rPr>
          <w:rFonts w:cs="Times"/>
          <w:u w:color="222222"/>
        </w:rPr>
      </w:pPr>
      <w:r>
        <w:rPr>
          <w:rFonts w:hint="eastAsia"/>
          <w:u w:color="222222"/>
        </w:rPr>
        <w:t>（</w:t>
      </w:r>
      <w:r>
        <w:rPr>
          <w:u w:color="222222"/>
        </w:rPr>
        <w:t>2</w:t>
      </w:r>
      <w:r>
        <w:rPr>
          <w:rFonts w:hint="eastAsia"/>
          <w:u w:color="222222"/>
        </w:rPr>
        <w:t>）</w:t>
      </w:r>
      <w:r>
        <w:rPr>
          <w:rFonts w:hint="eastAsia"/>
        </w:rPr>
        <w:t>管理学生信息：</w:t>
      </w:r>
      <w:r>
        <w:rPr>
          <w:rFonts w:hint="eastAsia"/>
          <w:u w:color="222222"/>
        </w:rPr>
        <w:t>管理员能够查看所有学生的帐号信息。</w:t>
      </w:r>
      <w:r>
        <w:rPr>
          <w:rFonts w:hint="eastAsia"/>
        </w:rPr>
        <w:t>同时，</w:t>
      </w:r>
      <w:r>
        <w:rPr>
          <w:rFonts w:hint="eastAsia"/>
          <w:u w:color="222222"/>
        </w:rPr>
        <w:t>管理员通过不定时查看图书馆座位占用信息，若发现有学生提前离开且未签退，则对此学生记</w:t>
      </w:r>
      <w:r>
        <w:rPr>
          <w:rFonts w:hint="eastAsia"/>
        </w:rPr>
        <w:t>录违规</w:t>
      </w:r>
      <w:r>
        <w:rPr>
          <w:rFonts w:hint="eastAsia"/>
          <w:u w:color="222222"/>
        </w:rPr>
        <w:t>一次。一旦一个学生在一个月内</w:t>
      </w:r>
      <w:r>
        <w:rPr>
          <w:rFonts w:hint="eastAsia"/>
        </w:rPr>
        <w:t>违规</w:t>
      </w:r>
      <w:r>
        <w:rPr>
          <w:u w:color="222222"/>
        </w:rPr>
        <w:t>3</w:t>
      </w:r>
      <w:r>
        <w:rPr>
          <w:rFonts w:hint="eastAsia"/>
          <w:u w:color="222222"/>
        </w:rPr>
        <w:t>次，则在之后一周内该学生</w:t>
      </w:r>
      <w:r>
        <w:rPr>
          <w:rFonts w:hint="eastAsia"/>
        </w:rPr>
        <w:t>将</w:t>
      </w:r>
      <w:r>
        <w:rPr>
          <w:rFonts w:hint="eastAsia"/>
          <w:u w:color="222222"/>
        </w:rPr>
        <w:t>无法预约图书馆座位。</w:t>
      </w:r>
    </w:p>
    <w:p>
      <w:pPr>
        <w:pStyle w:val="3"/>
        <w:numPr>
          <w:ilvl w:val="0"/>
          <w:numId w:val="4"/>
        </w:numPr>
      </w:pPr>
      <w:bookmarkStart w:id="2" w:name="_Toc511819607"/>
      <w:r>
        <w:rPr>
          <w:rFonts w:hint="eastAsia"/>
        </w:rPr>
        <w:t>需求分析</w:t>
      </w:r>
      <w:bookmarkEnd w:id="2"/>
    </w:p>
    <w:p>
      <w:pPr>
        <w:pStyle w:val="4"/>
        <w:numPr>
          <w:ilvl w:val="1"/>
          <w:numId w:val="5"/>
        </w:numPr>
      </w:pPr>
      <w:bookmarkStart w:id="3" w:name="_Toc511819608"/>
      <w:r>
        <w:rPr>
          <w:rFonts w:hint="eastAsia"/>
        </w:rPr>
        <w:t>图书馆选座位系统用例析取</w:t>
      </w:r>
      <w:bookmarkEnd w:id="3"/>
    </w:p>
    <w:p>
      <w:pPr>
        <w:ind w:firstLine="199" w:firstLineChars="83"/>
        <w:rPr>
          <w:sz w:val="28"/>
          <w:szCs w:val="32"/>
        </w:rPr>
      </w:pPr>
      <w:r>
        <w:drawing>
          <wp:inline distT="0" distB="0" distL="0" distR="0">
            <wp:extent cx="5108575" cy="2950210"/>
            <wp:effectExtent l="0" t="0" r="0" b="0"/>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112486" cy="2952172"/>
                    </a:xfrm>
                    <a:prstGeom prst="rect">
                      <a:avLst/>
                    </a:prstGeom>
                    <a:ln w="12700" cap="flat">
                      <a:noFill/>
                      <a:miter lim="400000"/>
                      <a:headEnd/>
                      <a:tailEnd/>
                    </a:ln>
                    <a:effectLst/>
                  </pic:spPr>
                </pic:pic>
              </a:graphicData>
            </a:graphic>
          </wp:inline>
        </w:drawing>
      </w:r>
    </w:p>
    <w:p>
      <w:pPr>
        <w:pStyle w:val="27"/>
        <w:rPr>
          <w:sz w:val="21"/>
          <w:szCs w:val="21"/>
        </w:rPr>
      </w:pPr>
      <w:r>
        <w:rPr>
          <w:rFonts w:hint="eastAsia"/>
          <w:sz w:val="21"/>
          <w:szCs w:val="21"/>
        </w:rPr>
        <w:t>图</w:t>
      </w:r>
      <w:r>
        <w:rPr>
          <w:sz w:val="21"/>
          <w:szCs w:val="21"/>
        </w:rPr>
        <w:t>1.1</w:t>
      </w:r>
      <w:r>
        <w:rPr>
          <w:rFonts w:hint="eastAsia"/>
          <w:sz w:val="21"/>
          <w:szCs w:val="21"/>
        </w:rPr>
        <w:t xml:space="preserve"> 用例图</w:t>
      </w:r>
    </w:p>
    <w:p>
      <w:pPr>
        <w:pStyle w:val="4"/>
        <w:numPr>
          <w:ilvl w:val="1"/>
          <w:numId w:val="5"/>
        </w:numPr>
      </w:pPr>
      <w:bookmarkStart w:id="4" w:name="_Toc511819609"/>
      <w:r>
        <w:rPr>
          <w:rFonts w:hint="eastAsia"/>
        </w:rPr>
        <w:t>图书馆选座位系统用例规约</w:t>
      </w:r>
      <w:bookmarkEnd w:id="4"/>
    </w:p>
    <w:p>
      <w:pPr>
        <w:pStyle w:val="5"/>
      </w:pPr>
      <w:r>
        <w:t>注册用例的用例规约</w:t>
      </w:r>
    </w:p>
    <w:p>
      <w:pPr>
        <w:pStyle w:val="6"/>
        <w:numPr>
          <w:ilvl w:val="0"/>
          <w:numId w:val="6"/>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简要说明</w:t>
      </w:r>
    </w:p>
    <w:p>
      <w:pPr>
        <w:ind w:firstLine="480"/>
        <w:rPr>
          <w:rFonts w:cs="Times" w:asciiTheme="minorEastAsia" w:hAnsiTheme="minorEastAsia"/>
          <w:szCs w:val="24"/>
          <w:u w:color="222222"/>
        </w:rPr>
      </w:pPr>
      <w:r>
        <w:rPr>
          <w:rFonts w:hint="eastAsia" w:asciiTheme="minorEastAsia" w:hAnsiTheme="minorEastAsia"/>
          <w:szCs w:val="24"/>
          <w:u w:color="222222"/>
        </w:rPr>
        <w:t>本用例允许学生</w:t>
      </w:r>
      <w:r>
        <w:rPr>
          <w:rFonts w:hint="eastAsia" w:asciiTheme="minorEastAsia" w:hAnsiTheme="minorEastAsia"/>
          <w:szCs w:val="24"/>
        </w:rPr>
        <w:t>在图书馆选座系统注册个人信息帐号</w:t>
      </w:r>
      <w:r>
        <w:rPr>
          <w:rFonts w:hint="eastAsia" w:asciiTheme="minorEastAsia" w:hAnsiTheme="minorEastAsia"/>
          <w:szCs w:val="24"/>
          <w:u w:color="222222"/>
        </w:rPr>
        <w:t>。</w:t>
      </w:r>
    </w:p>
    <w:p>
      <w:pPr>
        <w:pStyle w:val="6"/>
        <w:numPr>
          <w:ilvl w:val="0"/>
          <w:numId w:val="6"/>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rPr>
        <w:t>事件流</w:t>
      </w:r>
    </w:p>
    <w:p>
      <w:pPr>
        <w:pStyle w:val="6"/>
        <w:numPr>
          <w:ilvl w:val="1"/>
          <w:numId w:val="6"/>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基本事件流</w:t>
      </w:r>
    </w:p>
    <w:p>
      <w:pPr>
        <w:ind w:firstLine="480"/>
        <w:rPr>
          <w:rFonts w:cs="Times" w:asciiTheme="minorEastAsia" w:hAnsiTheme="minorEastAsia"/>
          <w:szCs w:val="24"/>
          <w:u w:color="222222"/>
        </w:rPr>
      </w:pPr>
      <w:r>
        <w:rPr>
          <w:rFonts w:hint="eastAsia" w:asciiTheme="minorEastAsia" w:hAnsiTheme="minorEastAsia"/>
          <w:szCs w:val="24"/>
          <w:u w:color="222222"/>
        </w:rPr>
        <w:t>用例开始于学生</w:t>
      </w:r>
      <w:r>
        <w:rPr>
          <w:rFonts w:hint="eastAsia" w:asciiTheme="minorEastAsia" w:hAnsiTheme="minorEastAsia"/>
          <w:szCs w:val="24"/>
        </w:rPr>
        <w:t>选择注册帐号</w:t>
      </w:r>
      <w:r>
        <w:rPr>
          <w:rFonts w:hint="eastAsia" w:asciiTheme="minorEastAsia" w:hAnsiTheme="minorEastAsia"/>
          <w:szCs w:val="24"/>
          <w:u w:color="222222"/>
        </w:rPr>
        <w:t>。</w:t>
      </w:r>
    </w:p>
    <w:p>
      <w:pPr>
        <w:pStyle w:val="6"/>
        <w:numPr>
          <w:ilvl w:val="0"/>
          <w:numId w:val="7"/>
        </w:numPr>
        <w:rPr>
          <w:rFonts w:hint="default" w:cs="Times" w:asciiTheme="minorEastAsia" w:hAnsiTheme="minorEastAsia" w:eastAsiaTheme="minorEastAsia"/>
          <w:sz w:val="24"/>
          <w:szCs w:val="24"/>
          <w:u w:color="222222"/>
          <w:lang w:eastAsia="zh-CN"/>
        </w:rPr>
      </w:pPr>
      <w:r>
        <w:rPr>
          <w:rFonts w:asciiTheme="minorEastAsia" w:hAnsiTheme="minorEastAsia" w:eastAsiaTheme="minorEastAsia"/>
          <w:sz w:val="24"/>
          <w:szCs w:val="24"/>
          <w:u w:color="222222"/>
          <w:lang w:eastAsia="zh-CN"/>
        </w:rPr>
        <w:t>系统</w:t>
      </w:r>
      <w:r>
        <w:rPr>
          <w:rFonts w:asciiTheme="minorEastAsia" w:hAnsiTheme="minorEastAsia" w:eastAsiaTheme="minorEastAsia"/>
          <w:sz w:val="24"/>
          <w:szCs w:val="24"/>
          <w:lang w:eastAsia="zh-CN"/>
        </w:rPr>
        <w:t>要求学生填写相关信息(学号、姓名、专业、账号密码)</w:t>
      </w:r>
    </w:p>
    <w:p>
      <w:pPr>
        <w:pStyle w:val="6"/>
        <w:numPr>
          <w:ilvl w:val="0"/>
          <w:numId w:val="7"/>
        </w:numPr>
        <w:rPr>
          <w:rFonts w:hint="default" w:asciiTheme="minorEastAsia" w:hAnsiTheme="minorEastAsia" w:eastAsiaTheme="minorEastAsia"/>
          <w:sz w:val="24"/>
          <w:szCs w:val="24"/>
          <w:u w:color="222222"/>
          <w:lang w:eastAsia="zh-CN"/>
        </w:rPr>
      </w:pPr>
      <w:r>
        <w:rPr>
          <w:rFonts w:asciiTheme="minorEastAsia" w:hAnsiTheme="minorEastAsia" w:eastAsiaTheme="minorEastAsia"/>
          <w:sz w:val="24"/>
          <w:szCs w:val="24"/>
          <w:lang w:eastAsia="zh-CN"/>
        </w:rPr>
        <w:t>一旦学生提供了所需要信息，系统提交用户信息并保存</w:t>
      </w:r>
    </w:p>
    <w:p>
      <w:pPr>
        <w:pStyle w:val="6"/>
        <w:numPr>
          <w:ilvl w:val="1"/>
          <w:numId w:val="6"/>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备用事件流</w:t>
      </w:r>
    </w:p>
    <w:p>
      <w:pPr>
        <w:pStyle w:val="6"/>
        <w:numPr>
          <w:ilvl w:val="2"/>
          <w:numId w:val="6"/>
        </w:numPr>
        <w:spacing w:line="360" w:lineRule="auto"/>
        <w:rPr>
          <w:rFonts w:hint="default" w:cs="Times" w:asciiTheme="minorEastAsia" w:hAnsiTheme="minorEastAsia" w:eastAsiaTheme="minorEastAsia"/>
          <w:bCs/>
          <w:color w:val="222222"/>
          <w:sz w:val="24"/>
          <w:szCs w:val="24"/>
          <w:u w:color="222222"/>
          <w:lang w:eastAsia="zh-CN"/>
        </w:rPr>
      </w:pPr>
      <w:r>
        <w:rPr>
          <w:rFonts w:asciiTheme="minorEastAsia" w:hAnsiTheme="minorEastAsia" w:eastAsiaTheme="minorEastAsia"/>
          <w:sz w:val="24"/>
          <w:szCs w:val="24"/>
          <w:u w:color="222222"/>
          <w:lang w:eastAsia="zh-CN"/>
        </w:rPr>
        <w:t>学生</w:t>
      </w:r>
      <w:r>
        <w:rPr>
          <w:rFonts w:asciiTheme="minorEastAsia" w:hAnsiTheme="minorEastAsia" w:eastAsiaTheme="minorEastAsia"/>
          <w:sz w:val="24"/>
          <w:szCs w:val="24"/>
          <w:lang w:eastAsia="zh-CN"/>
        </w:rPr>
        <w:t>填写</w:t>
      </w:r>
      <w:r>
        <w:rPr>
          <w:rFonts w:asciiTheme="minorEastAsia" w:hAnsiTheme="minorEastAsia" w:eastAsiaTheme="minorEastAsia"/>
          <w:sz w:val="24"/>
          <w:szCs w:val="24"/>
          <w:u w:color="222222"/>
          <w:lang w:eastAsia="zh-CN"/>
        </w:rPr>
        <w:t>信息中</w:t>
      </w:r>
      <w:r>
        <w:rPr>
          <w:rFonts w:asciiTheme="minorEastAsia" w:hAnsiTheme="minorEastAsia" w:eastAsiaTheme="minorEastAsia"/>
          <w:sz w:val="24"/>
          <w:szCs w:val="24"/>
          <w:lang w:eastAsia="zh-CN"/>
        </w:rPr>
        <w:t>不符合规定</w:t>
      </w:r>
    </w:p>
    <w:p>
      <w:pPr>
        <w:ind w:firstLine="480"/>
        <w:rPr>
          <w:rFonts w:cs="Times" w:asciiTheme="minorEastAsia" w:hAnsiTheme="minorEastAsia"/>
          <w:szCs w:val="24"/>
          <w:u w:color="222222"/>
        </w:rPr>
      </w:pPr>
      <w:r>
        <w:rPr>
          <w:rFonts w:hint="eastAsia" w:cs="Times" w:asciiTheme="minorEastAsia" w:hAnsiTheme="minorEastAsia"/>
          <w:szCs w:val="24"/>
          <w:u w:color="222222"/>
        </w:rPr>
        <w:t xml:space="preserve"> </w:t>
      </w:r>
      <w:r>
        <w:rPr>
          <w:rFonts w:hint="eastAsia" w:asciiTheme="minorEastAsia" w:hAnsiTheme="minorEastAsia"/>
          <w:szCs w:val="24"/>
          <w:u w:color="222222"/>
        </w:rPr>
        <w:t>如果学生</w:t>
      </w:r>
      <w:r>
        <w:rPr>
          <w:rFonts w:hint="eastAsia" w:asciiTheme="minorEastAsia" w:hAnsiTheme="minorEastAsia"/>
          <w:szCs w:val="24"/>
        </w:rPr>
        <w:t>填写的</w:t>
      </w:r>
      <w:r>
        <w:rPr>
          <w:rFonts w:hint="eastAsia" w:asciiTheme="minorEastAsia" w:hAnsiTheme="minorEastAsia"/>
          <w:szCs w:val="24"/>
          <w:u w:color="222222"/>
        </w:rPr>
        <w:t>信息</w:t>
      </w:r>
      <w:r>
        <w:rPr>
          <w:rFonts w:hint="eastAsia" w:asciiTheme="minorEastAsia" w:hAnsiTheme="minorEastAsia"/>
          <w:szCs w:val="24"/>
        </w:rPr>
        <w:t>不符合规定</w:t>
      </w:r>
      <w:r>
        <w:rPr>
          <w:rFonts w:hint="eastAsia" w:asciiTheme="minorEastAsia" w:hAnsiTheme="minorEastAsia"/>
          <w:szCs w:val="24"/>
          <w:u w:color="222222"/>
        </w:rPr>
        <w:t>，本用例将被重新开始。</w:t>
      </w:r>
    </w:p>
    <w:p>
      <w:pPr>
        <w:pStyle w:val="6"/>
        <w:numPr>
          <w:ilvl w:val="2"/>
          <w:numId w:val="6"/>
        </w:numPr>
        <w:spacing w:line="360" w:lineRule="auto"/>
        <w:rPr>
          <w:rFonts w:hint="default" w:cs="Times" w:asciiTheme="minorEastAsia" w:hAnsiTheme="minorEastAsia" w:eastAsiaTheme="minorEastAsia"/>
          <w:bCs/>
          <w:color w:val="222222"/>
          <w:sz w:val="24"/>
          <w:szCs w:val="24"/>
          <w:u w:color="222222"/>
        </w:rPr>
      </w:pPr>
      <w:r>
        <w:rPr>
          <w:rFonts w:asciiTheme="minorEastAsia" w:hAnsiTheme="minorEastAsia" w:eastAsiaTheme="minorEastAsia"/>
          <w:sz w:val="24"/>
          <w:szCs w:val="24"/>
          <w:u w:color="222222"/>
        </w:rPr>
        <w:t>学生</w:t>
      </w:r>
      <w:r>
        <w:rPr>
          <w:rFonts w:asciiTheme="minorEastAsia" w:hAnsiTheme="minorEastAsia" w:eastAsiaTheme="minorEastAsia"/>
          <w:sz w:val="24"/>
          <w:szCs w:val="24"/>
        </w:rPr>
        <w:t>帐号已被注册</w:t>
      </w:r>
    </w:p>
    <w:p>
      <w:pPr>
        <w:ind w:firstLine="480"/>
        <w:rPr>
          <w:rFonts w:cs="Times" w:asciiTheme="minorEastAsia" w:hAnsiTheme="minorEastAsia"/>
          <w:szCs w:val="24"/>
          <w:u w:color="222222"/>
        </w:rPr>
      </w:pPr>
      <w:r>
        <w:rPr>
          <w:rFonts w:hint="eastAsia" w:asciiTheme="minorEastAsia" w:hAnsiTheme="minorEastAsia"/>
          <w:szCs w:val="24"/>
          <w:u w:color="222222"/>
        </w:rPr>
        <w:t>如果学生</w:t>
      </w:r>
      <w:r>
        <w:rPr>
          <w:rFonts w:hint="eastAsia" w:asciiTheme="minorEastAsia" w:hAnsiTheme="minorEastAsia"/>
          <w:szCs w:val="24"/>
        </w:rPr>
        <w:t>已被注册，系统提示用户进入登录界面，</w:t>
      </w:r>
      <w:r>
        <w:rPr>
          <w:rFonts w:hint="eastAsia" w:asciiTheme="minorEastAsia" w:hAnsiTheme="minorEastAsia"/>
          <w:szCs w:val="24"/>
          <w:u w:color="222222"/>
        </w:rPr>
        <w:t>本用例将被取消。</w:t>
      </w:r>
    </w:p>
    <w:p>
      <w:pPr>
        <w:pStyle w:val="6"/>
        <w:numPr>
          <w:ilvl w:val="0"/>
          <w:numId w:val="6"/>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rPr>
        <w:t>特殊要求</w:t>
      </w:r>
    </w:p>
    <w:p>
      <w:pPr>
        <w:pStyle w:val="6"/>
        <w:ind w:left="425" w:firstLine="0"/>
        <w:rPr>
          <w:rFonts w:hint="default" w:cs="Times" w:asciiTheme="minorEastAsia" w:hAnsiTheme="minorEastAsia" w:eastAsiaTheme="minorEastAsia"/>
          <w:bCs/>
          <w:color w:val="222222"/>
          <w:sz w:val="24"/>
          <w:szCs w:val="24"/>
          <w:u w:color="222222"/>
          <w:lang w:eastAsia="zh-CN"/>
        </w:rPr>
      </w:pPr>
      <w:r>
        <w:rPr>
          <w:rFonts w:cs="Times" w:asciiTheme="minorEastAsia" w:hAnsiTheme="minorEastAsia" w:eastAsiaTheme="minorEastAsia"/>
          <w:bCs/>
          <w:color w:val="222222"/>
          <w:sz w:val="24"/>
          <w:szCs w:val="24"/>
          <w:u w:color="222222"/>
        </w:rPr>
        <w:t>无</w:t>
      </w:r>
    </w:p>
    <w:p>
      <w:pPr>
        <w:pStyle w:val="6"/>
        <w:numPr>
          <w:ilvl w:val="0"/>
          <w:numId w:val="6"/>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lang w:eastAsia="zh-CN"/>
        </w:rPr>
        <w:t>前置条件</w:t>
      </w:r>
    </w:p>
    <w:p>
      <w:pPr>
        <w:pStyle w:val="6"/>
        <w:ind w:left="425" w:firstLine="0"/>
        <w:rPr>
          <w:rFonts w:hint="default" w:cs="Times" w:asciiTheme="minorEastAsia" w:hAnsiTheme="minorEastAsia" w:eastAsiaTheme="minorEastAsia"/>
          <w:sz w:val="24"/>
          <w:szCs w:val="24"/>
          <w:u w:color="222222"/>
          <w:lang w:val="en-US" w:eastAsia="zh-CN"/>
        </w:rPr>
      </w:pPr>
      <w:r>
        <w:rPr>
          <w:rFonts w:asciiTheme="minorEastAsia" w:hAnsiTheme="minorEastAsia" w:eastAsiaTheme="minorEastAsia"/>
          <w:sz w:val="24"/>
          <w:szCs w:val="24"/>
        </w:rPr>
        <w:t>学生为本校学生</w:t>
      </w:r>
      <w:r>
        <w:rPr>
          <w:rFonts w:asciiTheme="minorEastAsia" w:hAnsiTheme="minorEastAsia" w:eastAsiaTheme="minorEastAsia"/>
          <w:sz w:val="24"/>
          <w:szCs w:val="24"/>
          <w:u w:color="222222"/>
        </w:rPr>
        <w:t>。</w:t>
      </w:r>
    </w:p>
    <w:p>
      <w:pPr>
        <w:pStyle w:val="6"/>
        <w:numPr>
          <w:ilvl w:val="0"/>
          <w:numId w:val="6"/>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lang w:eastAsia="zh-CN"/>
        </w:rPr>
        <w:t>后置条件</w:t>
      </w:r>
    </w:p>
    <w:p>
      <w:pPr>
        <w:ind w:firstLine="480"/>
        <w:rPr>
          <w:rFonts w:asciiTheme="minorEastAsia" w:hAnsiTheme="minorEastAsia"/>
          <w:szCs w:val="24"/>
          <w:u w:color="222222"/>
        </w:rPr>
      </w:pPr>
      <w:r>
        <w:rPr>
          <w:rFonts w:hint="eastAsia" w:asciiTheme="minorEastAsia" w:hAnsiTheme="minorEastAsia"/>
          <w:szCs w:val="24"/>
          <w:u w:color="222222"/>
        </w:rPr>
        <w:t>如果用例成功，系统</w:t>
      </w:r>
      <w:r>
        <w:rPr>
          <w:rFonts w:hint="eastAsia" w:asciiTheme="minorEastAsia" w:hAnsiTheme="minorEastAsia"/>
          <w:szCs w:val="24"/>
        </w:rPr>
        <w:t>添加该学生信息</w:t>
      </w:r>
      <w:r>
        <w:rPr>
          <w:rFonts w:hint="eastAsia" w:asciiTheme="minorEastAsia" w:hAnsiTheme="minorEastAsia"/>
          <w:szCs w:val="24"/>
          <w:u w:color="222222"/>
        </w:rPr>
        <w:t>会改变，否则系统状态不变。</w:t>
      </w:r>
    </w:p>
    <w:p>
      <w:pPr>
        <w:ind w:firstLine="0" w:firstLineChars="0"/>
        <w:jc w:val="center"/>
        <w:rPr>
          <w:rFonts w:cs="Times" w:asciiTheme="minorEastAsia" w:hAnsiTheme="minorEastAsia"/>
          <w:u w:color="222222"/>
        </w:rPr>
      </w:pPr>
      <w:r>
        <w:rPr>
          <w:rFonts w:cs="宋体" w:asciiTheme="minorEastAsia" w:hAnsiTheme="minorEastAsia"/>
          <w:color w:val="222222"/>
          <w:szCs w:val="24"/>
          <w:u w:color="222222"/>
        </w:rPr>
        <w:drawing>
          <wp:inline distT="0" distB="0" distL="0" distR="0">
            <wp:extent cx="3693160" cy="5488305"/>
            <wp:effectExtent l="0" t="0" r="0" b="0"/>
            <wp:docPr id="107374182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pic:cNvPicPr>
                      <a:picLocks noChangeAspect="1"/>
                    </pic:cNvPicPr>
                  </pic:nvPicPr>
                  <pic:blipFill>
                    <a:blip r:embed="rId11"/>
                    <a:stretch>
                      <a:fillRect/>
                    </a:stretch>
                  </pic:blipFill>
                  <pic:spPr>
                    <a:xfrm>
                      <a:off x="0" y="0"/>
                      <a:ext cx="3697302" cy="5494321"/>
                    </a:xfrm>
                    <a:prstGeom prst="rect">
                      <a:avLst/>
                    </a:prstGeom>
                    <a:ln w="12700" cap="flat">
                      <a:noFill/>
                      <a:miter lim="400000"/>
                      <a:headEnd/>
                      <a:tailEnd/>
                    </a:ln>
                    <a:effectLst/>
                  </pic:spPr>
                </pic:pic>
              </a:graphicData>
            </a:graphic>
          </wp:inline>
        </w:drawing>
      </w:r>
    </w:p>
    <w:p>
      <w:pPr>
        <w:pStyle w:val="27"/>
        <w:rPr>
          <w:sz w:val="21"/>
          <w:szCs w:val="21"/>
        </w:rPr>
      </w:pPr>
      <w:r>
        <w:rPr>
          <w:rFonts w:hint="eastAsia"/>
          <w:sz w:val="21"/>
          <w:szCs w:val="21"/>
        </w:rPr>
        <w:t>图</w:t>
      </w:r>
      <w:r>
        <w:rPr>
          <w:sz w:val="21"/>
          <w:szCs w:val="21"/>
        </w:rPr>
        <w:t>1.2</w:t>
      </w:r>
      <w:r>
        <w:rPr>
          <w:rFonts w:hint="eastAsia"/>
          <w:sz w:val="21"/>
          <w:szCs w:val="21"/>
        </w:rPr>
        <w:t xml:space="preserve"> 注册活动图</w:t>
      </w:r>
    </w:p>
    <w:p>
      <w:pPr>
        <w:ind w:left="120" w:leftChars="50" w:firstLine="1320" w:firstLineChars="550"/>
        <w:rPr>
          <w:rFonts w:cs="Times" w:asciiTheme="minorEastAsia" w:hAnsiTheme="minorEastAsia"/>
          <w:u w:color="222222"/>
        </w:rPr>
      </w:pPr>
    </w:p>
    <w:p>
      <w:pPr>
        <w:pStyle w:val="5"/>
        <w:rPr>
          <w:rFonts w:cs="Times"/>
          <w:bCs/>
        </w:rPr>
      </w:pPr>
      <w:r>
        <w:t>登录用例的用例规约</w:t>
      </w:r>
    </w:p>
    <w:p>
      <w:pPr>
        <w:pStyle w:val="6"/>
        <w:numPr>
          <w:ilvl w:val="0"/>
          <w:numId w:val="8"/>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简要说明</w:t>
      </w:r>
    </w:p>
    <w:p>
      <w:pPr>
        <w:ind w:firstLine="480"/>
        <w:rPr>
          <w:rFonts w:cs="Times" w:asciiTheme="minorEastAsia" w:hAnsiTheme="minorEastAsia"/>
          <w:color w:val="222222"/>
          <w:szCs w:val="24"/>
          <w:u w:color="222222"/>
        </w:rPr>
      </w:pPr>
      <w:r>
        <w:rPr>
          <w:rFonts w:hint="eastAsia" w:cs="宋体" w:asciiTheme="minorEastAsia" w:hAnsiTheme="minorEastAsia"/>
          <w:color w:val="222222"/>
          <w:szCs w:val="24"/>
          <w:u w:color="222222"/>
        </w:rPr>
        <w:t>本用例允许学生</w:t>
      </w:r>
      <w:r>
        <w:rPr>
          <w:rFonts w:hint="eastAsia" w:asciiTheme="minorEastAsia" w:hAnsiTheme="minorEastAsia"/>
        </w:rPr>
        <w:t>或管理员登录进入图书馆选座系统</w:t>
      </w:r>
      <w:r>
        <w:rPr>
          <w:rFonts w:hint="eastAsia" w:cs="宋体" w:asciiTheme="minorEastAsia" w:hAnsiTheme="minorEastAsia"/>
          <w:color w:val="222222"/>
          <w:szCs w:val="24"/>
          <w:u w:color="222222"/>
        </w:rPr>
        <w:t>。</w:t>
      </w:r>
    </w:p>
    <w:p>
      <w:pPr>
        <w:pStyle w:val="6"/>
        <w:numPr>
          <w:ilvl w:val="0"/>
          <w:numId w:val="8"/>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rPr>
        <w:t>事件流</w:t>
      </w:r>
    </w:p>
    <w:p>
      <w:pPr>
        <w:pStyle w:val="6"/>
        <w:numPr>
          <w:ilvl w:val="1"/>
          <w:numId w:val="8"/>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基本事件流</w:t>
      </w:r>
    </w:p>
    <w:p>
      <w:pPr>
        <w:ind w:firstLine="480"/>
        <w:rPr>
          <w:rFonts w:cs="Times" w:asciiTheme="minorEastAsia" w:hAnsiTheme="minorEastAsia"/>
          <w:szCs w:val="24"/>
          <w:u w:color="222222"/>
        </w:rPr>
      </w:pPr>
      <w:r>
        <w:rPr>
          <w:rFonts w:hint="eastAsia" w:cs="宋体" w:asciiTheme="minorEastAsia" w:hAnsiTheme="minorEastAsia"/>
          <w:szCs w:val="24"/>
          <w:u w:color="222222"/>
        </w:rPr>
        <w:t>用例开始于学生</w:t>
      </w:r>
      <w:r>
        <w:rPr>
          <w:rFonts w:hint="eastAsia" w:asciiTheme="minorEastAsia" w:hAnsiTheme="minorEastAsia"/>
          <w:szCs w:val="24"/>
        </w:rPr>
        <w:t>或管理员登录进入系统</w:t>
      </w:r>
      <w:r>
        <w:rPr>
          <w:rFonts w:hint="eastAsia" w:cs="宋体" w:asciiTheme="minorEastAsia" w:hAnsiTheme="minorEastAsia"/>
          <w:szCs w:val="24"/>
          <w:u w:color="222222"/>
        </w:rPr>
        <w:t>。</w:t>
      </w:r>
    </w:p>
    <w:p>
      <w:pPr>
        <w:pStyle w:val="6"/>
        <w:numPr>
          <w:ilvl w:val="0"/>
          <w:numId w:val="9"/>
        </w:numPr>
        <w:rPr>
          <w:rFonts w:hint="default" w:cs="Times" w:asciiTheme="minorEastAsia" w:hAnsiTheme="minorEastAsia" w:eastAsiaTheme="minorEastAsia"/>
          <w:sz w:val="24"/>
          <w:szCs w:val="24"/>
          <w:u w:color="222222"/>
          <w:lang w:eastAsia="zh-CN"/>
        </w:rPr>
      </w:pPr>
      <w:r>
        <w:rPr>
          <w:rFonts w:asciiTheme="minorEastAsia" w:hAnsiTheme="minorEastAsia" w:eastAsiaTheme="minorEastAsia"/>
          <w:sz w:val="24"/>
          <w:szCs w:val="24"/>
          <w:u w:color="222222"/>
          <w:lang w:eastAsia="zh-CN"/>
        </w:rPr>
        <w:t>系统要求学生指定接下来进行的操作（</w:t>
      </w:r>
      <w:r>
        <w:rPr>
          <w:rFonts w:asciiTheme="minorEastAsia" w:hAnsiTheme="minorEastAsia" w:eastAsiaTheme="minorEastAsia"/>
          <w:sz w:val="24"/>
          <w:szCs w:val="24"/>
          <w:lang w:eastAsia="zh-CN"/>
        </w:rPr>
        <w:t>学生登录</w:t>
      </w:r>
      <w:r>
        <w:rPr>
          <w:rFonts w:asciiTheme="minorEastAsia" w:hAnsiTheme="minorEastAsia" w:eastAsiaTheme="minorEastAsia"/>
          <w:sz w:val="24"/>
          <w:szCs w:val="24"/>
          <w:u w:color="222222"/>
          <w:lang w:eastAsia="zh-CN"/>
        </w:rPr>
        <w:t>，</w:t>
      </w:r>
      <w:r>
        <w:rPr>
          <w:rFonts w:asciiTheme="minorEastAsia" w:hAnsiTheme="minorEastAsia" w:eastAsiaTheme="minorEastAsia"/>
          <w:sz w:val="24"/>
          <w:szCs w:val="24"/>
          <w:lang w:eastAsia="zh-CN"/>
        </w:rPr>
        <w:t>管理员登录</w:t>
      </w:r>
      <w:r>
        <w:rPr>
          <w:rFonts w:asciiTheme="minorEastAsia" w:hAnsiTheme="minorEastAsia" w:eastAsiaTheme="minorEastAsia"/>
          <w:sz w:val="24"/>
          <w:szCs w:val="24"/>
          <w:u w:color="222222"/>
          <w:lang w:eastAsia="zh-CN"/>
        </w:rPr>
        <w:t>）</w:t>
      </w:r>
    </w:p>
    <w:p>
      <w:pPr>
        <w:pStyle w:val="6"/>
        <w:numPr>
          <w:ilvl w:val="0"/>
          <w:numId w:val="9"/>
        </w:numPr>
        <w:rPr>
          <w:rFonts w:hint="default" w:asciiTheme="minorEastAsia" w:hAnsiTheme="minorEastAsia" w:eastAsiaTheme="minorEastAsia"/>
          <w:sz w:val="24"/>
          <w:szCs w:val="24"/>
          <w:u w:color="222222"/>
          <w:lang w:eastAsia="zh-CN"/>
        </w:rPr>
      </w:pPr>
      <w:r>
        <w:rPr>
          <w:rFonts w:asciiTheme="minorEastAsia" w:hAnsiTheme="minorEastAsia" w:eastAsiaTheme="minorEastAsia"/>
          <w:sz w:val="24"/>
          <w:szCs w:val="24"/>
          <w:lang w:eastAsia="zh-CN"/>
        </w:rPr>
        <w:t>一旦学生选择了一个操作，以下一条事件流将被执行：</w:t>
      </w:r>
    </w:p>
    <w:p>
      <w:pPr>
        <w:pStyle w:val="6"/>
        <w:numPr>
          <w:ilvl w:val="1"/>
          <w:numId w:val="9"/>
        </w:numPr>
        <w:rPr>
          <w:rFonts w:hint="default" w:asciiTheme="minorEastAsia" w:hAnsiTheme="minorEastAsia" w:eastAsiaTheme="minorEastAsia"/>
          <w:sz w:val="24"/>
          <w:szCs w:val="24"/>
          <w:u w:color="222222"/>
          <w:lang w:eastAsia="zh-CN"/>
        </w:rPr>
      </w:pPr>
      <w:r>
        <w:rPr>
          <w:rFonts w:asciiTheme="minorEastAsia" w:hAnsiTheme="minorEastAsia" w:eastAsiaTheme="minorEastAsia"/>
          <w:sz w:val="24"/>
          <w:szCs w:val="24"/>
          <w:lang w:eastAsia="zh-CN"/>
        </w:rPr>
        <w:t>如果选择的是“学生登录”，学生登陆子事件流将被执行。</w:t>
      </w:r>
    </w:p>
    <w:p>
      <w:pPr>
        <w:pStyle w:val="6"/>
        <w:numPr>
          <w:ilvl w:val="1"/>
          <w:numId w:val="9"/>
        </w:numPr>
        <w:rPr>
          <w:rFonts w:hint="default" w:asciiTheme="minorEastAsia" w:hAnsiTheme="minorEastAsia" w:eastAsiaTheme="minorEastAsia"/>
          <w:sz w:val="24"/>
          <w:szCs w:val="24"/>
          <w:u w:color="222222"/>
          <w:lang w:eastAsia="zh-CN"/>
        </w:rPr>
      </w:pPr>
      <w:r>
        <w:rPr>
          <w:rFonts w:asciiTheme="minorEastAsia" w:hAnsiTheme="minorEastAsia" w:eastAsiaTheme="minorEastAsia"/>
          <w:sz w:val="24"/>
          <w:szCs w:val="24"/>
          <w:lang w:eastAsia="zh-CN"/>
        </w:rPr>
        <w:t>如果选择的是“管理员登录”，管理员</w:t>
      </w:r>
      <w:r>
        <w:rPr>
          <w:rFonts w:asciiTheme="minorEastAsia" w:hAnsiTheme="minorEastAsia" w:eastAsiaTheme="minorEastAsia"/>
          <w:sz w:val="24"/>
          <w:szCs w:val="24"/>
          <w:lang w:val="en-US" w:eastAsia="zh-CN"/>
        </w:rPr>
        <w:t>登录</w:t>
      </w:r>
      <w:r>
        <w:rPr>
          <w:rFonts w:asciiTheme="minorEastAsia" w:hAnsiTheme="minorEastAsia" w:eastAsiaTheme="minorEastAsia"/>
          <w:sz w:val="24"/>
          <w:szCs w:val="24"/>
          <w:lang w:eastAsia="zh-CN"/>
        </w:rPr>
        <w:t>子事件流将被执行。</w:t>
      </w:r>
    </w:p>
    <w:p>
      <w:pPr>
        <w:pStyle w:val="6"/>
        <w:numPr>
          <w:ilvl w:val="2"/>
          <w:numId w:val="8"/>
        </w:numPr>
        <w:spacing w:line="360" w:lineRule="auto"/>
        <w:rPr>
          <w:rFonts w:hint="default" w:cs="Times" w:asciiTheme="minorEastAsia" w:hAnsiTheme="minorEastAsia" w:eastAsiaTheme="minorEastAsia"/>
          <w:bCs/>
          <w:color w:val="222222"/>
          <w:sz w:val="24"/>
          <w:szCs w:val="24"/>
          <w:u w:color="222222"/>
        </w:rPr>
      </w:pPr>
      <w:r>
        <w:rPr>
          <w:rFonts w:asciiTheme="minorEastAsia" w:hAnsiTheme="minorEastAsia" w:eastAsiaTheme="minorEastAsia"/>
          <w:sz w:val="24"/>
          <w:szCs w:val="24"/>
          <w:u w:color="222222"/>
        </w:rPr>
        <w:t>学生</w:t>
      </w:r>
      <w:r>
        <w:rPr>
          <w:rFonts w:asciiTheme="minorEastAsia" w:hAnsiTheme="minorEastAsia" w:eastAsiaTheme="minorEastAsia"/>
          <w:sz w:val="24"/>
          <w:szCs w:val="24"/>
          <w:u w:color="222222"/>
          <w:lang w:eastAsia="zh-CN"/>
        </w:rPr>
        <w:t>登录</w:t>
      </w:r>
      <w:r>
        <w:rPr>
          <w:rFonts w:cs="Times" w:asciiTheme="minorEastAsia" w:hAnsiTheme="minorEastAsia" w:eastAsiaTheme="minorEastAsia"/>
          <w:bCs/>
          <w:color w:val="222222"/>
          <w:sz w:val="24"/>
          <w:szCs w:val="24"/>
          <w:u w:color="222222"/>
          <w:lang w:eastAsia="zh-CN"/>
        </w:rPr>
        <w:t xml:space="preserve">  </w:t>
      </w:r>
    </w:p>
    <w:p>
      <w:pPr>
        <w:pStyle w:val="6"/>
        <w:numPr>
          <w:ilvl w:val="0"/>
          <w:numId w:val="10"/>
        </w:numPr>
        <w:rPr>
          <w:rFonts w:hint="default" w:cs="Times" w:asciiTheme="minorEastAsia" w:hAnsiTheme="minorEastAsia" w:eastAsiaTheme="minorEastAsia"/>
          <w:sz w:val="24"/>
          <w:szCs w:val="24"/>
          <w:u w:color="222222"/>
          <w:lang w:eastAsia="zh-CN"/>
        </w:rPr>
      </w:pPr>
      <w:r>
        <w:rPr>
          <w:rFonts w:asciiTheme="minorEastAsia" w:hAnsiTheme="minorEastAsia" w:eastAsiaTheme="minorEastAsia"/>
          <w:sz w:val="24"/>
          <w:szCs w:val="24"/>
          <w:u w:color="222222"/>
          <w:lang w:eastAsia="zh-CN"/>
        </w:rPr>
        <w:t>系统提醒学生填写个人学号以及账号密码。</w:t>
      </w:r>
    </w:p>
    <w:p>
      <w:pPr>
        <w:pStyle w:val="6"/>
        <w:numPr>
          <w:ilvl w:val="0"/>
          <w:numId w:val="10"/>
        </w:numPr>
        <w:rPr>
          <w:rFonts w:hint="default" w:cs="Times" w:asciiTheme="minorEastAsia" w:hAnsiTheme="minorEastAsia" w:eastAsiaTheme="minorEastAsia"/>
          <w:sz w:val="24"/>
          <w:szCs w:val="24"/>
          <w:u w:color="222222"/>
          <w:lang w:eastAsia="zh-CN"/>
        </w:rPr>
      </w:pPr>
      <w:r>
        <w:rPr>
          <w:rFonts w:asciiTheme="minorEastAsia" w:hAnsiTheme="minorEastAsia" w:eastAsiaTheme="minorEastAsia"/>
          <w:sz w:val="24"/>
          <w:szCs w:val="24"/>
          <w:lang w:eastAsia="zh-CN"/>
        </w:rPr>
        <w:t>一旦学生提交帐号信息，系统对帐号信息进行匹配。</w:t>
      </w:r>
    </w:p>
    <w:p>
      <w:pPr>
        <w:pStyle w:val="6"/>
        <w:numPr>
          <w:ilvl w:val="0"/>
          <w:numId w:val="10"/>
        </w:numPr>
        <w:rPr>
          <w:rFonts w:hint="default" w:cs="Times" w:asciiTheme="minorEastAsia" w:hAnsiTheme="minorEastAsia" w:eastAsiaTheme="minorEastAsia"/>
          <w:color w:val="222222"/>
          <w:sz w:val="24"/>
          <w:szCs w:val="24"/>
          <w:u w:color="222222"/>
          <w:lang w:eastAsia="zh-CN"/>
        </w:rPr>
      </w:pPr>
      <w:r>
        <w:rPr>
          <w:rFonts w:asciiTheme="minorEastAsia" w:hAnsiTheme="minorEastAsia" w:eastAsiaTheme="minorEastAsia"/>
          <w:sz w:val="24"/>
          <w:szCs w:val="24"/>
          <w:lang w:eastAsia="zh-CN"/>
        </w:rPr>
        <w:t>帐号信息匹配成功，用户以学生身份登录进入系统。</w:t>
      </w:r>
    </w:p>
    <w:p>
      <w:pPr>
        <w:pStyle w:val="6"/>
        <w:numPr>
          <w:ilvl w:val="2"/>
          <w:numId w:val="8"/>
        </w:numPr>
        <w:spacing w:line="360" w:lineRule="auto"/>
        <w:rPr>
          <w:rFonts w:hint="default" w:cs="Times" w:asciiTheme="minorEastAsia" w:hAnsiTheme="minorEastAsia" w:eastAsiaTheme="minorEastAsia"/>
          <w:bCs/>
          <w:color w:val="222222"/>
          <w:sz w:val="24"/>
          <w:szCs w:val="24"/>
          <w:u w:color="222222"/>
        </w:rPr>
      </w:pPr>
      <w:r>
        <w:rPr>
          <w:rFonts w:asciiTheme="minorEastAsia" w:hAnsiTheme="minorEastAsia" w:eastAsiaTheme="minorEastAsia"/>
          <w:sz w:val="24"/>
          <w:szCs w:val="24"/>
          <w:u w:color="222222"/>
          <w:lang w:eastAsia="zh-CN"/>
        </w:rPr>
        <w:t>管理员登录</w:t>
      </w:r>
      <w:r>
        <w:rPr>
          <w:rFonts w:cs="Times" w:asciiTheme="minorEastAsia" w:hAnsiTheme="minorEastAsia" w:eastAsiaTheme="minorEastAsia"/>
          <w:bCs/>
          <w:color w:val="222222"/>
          <w:sz w:val="24"/>
          <w:szCs w:val="24"/>
          <w:u w:color="222222"/>
          <w:lang w:eastAsia="zh-CN"/>
        </w:rPr>
        <w:t xml:space="preserve">  </w:t>
      </w:r>
    </w:p>
    <w:p>
      <w:pPr>
        <w:pStyle w:val="6"/>
        <w:numPr>
          <w:ilvl w:val="0"/>
          <w:numId w:val="11"/>
        </w:numPr>
        <w:rPr>
          <w:rFonts w:hint="default" w:cs="Times" w:asciiTheme="minorEastAsia" w:hAnsiTheme="minorEastAsia" w:eastAsiaTheme="minorEastAsia"/>
          <w:sz w:val="24"/>
          <w:szCs w:val="24"/>
          <w:u w:color="222222"/>
          <w:lang w:eastAsia="zh-CN"/>
        </w:rPr>
      </w:pPr>
      <w:r>
        <w:rPr>
          <w:rFonts w:asciiTheme="minorEastAsia" w:hAnsiTheme="minorEastAsia" w:eastAsiaTheme="minorEastAsia"/>
          <w:color w:val="222222"/>
          <w:sz w:val="24"/>
          <w:szCs w:val="24"/>
          <w:u w:color="222222"/>
          <w:lang w:eastAsia="zh-CN"/>
        </w:rPr>
        <w:t>系统</w:t>
      </w:r>
      <w:r>
        <w:rPr>
          <w:rFonts w:asciiTheme="minorEastAsia" w:hAnsiTheme="minorEastAsia" w:eastAsiaTheme="minorEastAsia"/>
          <w:sz w:val="24"/>
          <w:szCs w:val="24"/>
          <w:lang w:eastAsia="zh-CN"/>
        </w:rPr>
        <w:t>提示学生填写管理员帐号以及帐号密码</w:t>
      </w:r>
    </w:p>
    <w:p>
      <w:pPr>
        <w:pStyle w:val="6"/>
        <w:numPr>
          <w:ilvl w:val="0"/>
          <w:numId w:val="11"/>
        </w:numPr>
        <w:rPr>
          <w:rFonts w:hint="default" w:cs="Times" w:asciiTheme="minorEastAsia" w:hAnsiTheme="minorEastAsia" w:eastAsiaTheme="minorEastAsia"/>
          <w:sz w:val="24"/>
          <w:szCs w:val="24"/>
          <w:u w:color="222222"/>
          <w:lang w:eastAsia="zh-CN"/>
        </w:rPr>
      </w:pPr>
      <w:r>
        <w:rPr>
          <w:rFonts w:asciiTheme="minorEastAsia" w:hAnsiTheme="minorEastAsia" w:eastAsiaTheme="minorEastAsia"/>
          <w:sz w:val="24"/>
          <w:szCs w:val="24"/>
          <w:lang w:eastAsia="zh-CN"/>
        </w:rPr>
        <w:t>一旦管理员提交帐号信息，系统对帐号信息进行匹配。</w:t>
      </w:r>
    </w:p>
    <w:p>
      <w:pPr>
        <w:pStyle w:val="6"/>
        <w:numPr>
          <w:ilvl w:val="0"/>
          <w:numId w:val="11"/>
        </w:numPr>
        <w:rPr>
          <w:rFonts w:hint="default" w:cs="Times" w:asciiTheme="minorEastAsia" w:hAnsiTheme="minorEastAsia" w:eastAsiaTheme="minorEastAsia"/>
          <w:color w:val="222222"/>
          <w:sz w:val="24"/>
          <w:szCs w:val="24"/>
          <w:u w:color="222222"/>
          <w:lang w:eastAsia="zh-CN"/>
        </w:rPr>
      </w:pPr>
      <w:r>
        <w:rPr>
          <w:rFonts w:asciiTheme="minorEastAsia" w:hAnsiTheme="minorEastAsia" w:eastAsiaTheme="minorEastAsia"/>
          <w:sz w:val="24"/>
          <w:szCs w:val="24"/>
          <w:lang w:eastAsia="zh-CN"/>
        </w:rPr>
        <w:t>帐号信息匹配成功，用户以管理员身份登录进入系统。</w:t>
      </w:r>
      <w:r>
        <w:rPr>
          <w:rFonts w:asciiTheme="minorEastAsia" w:hAnsiTheme="minorEastAsia"/>
          <w:sz w:val="24"/>
          <w:szCs w:val="24"/>
          <w:u w:color="222222"/>
          <w:lang w:eastAsia="zh-CN"/>
        </w:rPr>
        <w:t xml:space="preserve"> </w:t>
      </w:r>
    </w:p>
    <w:p>
      <w:pPr>
        <w:pStyle w:val="6"/>
        <w:numPr>
          <w:ilvl w:val="1"/>
          <w:numId w:val="8"/>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备用事件流</w:t>
      </w:r>
    </w:p>
    <w:p>
      <w:pPr>
        <w:pStyle w:val="6"/>
        <w:numPr>
          <w:ilvl w:val="2"/>
          <w:numId w:val="8"/>
        </w:numPr>
        <w:rPr>
          <w:rFonts w:hint="default" w:cs="Times" w:asciiTheme="minorEastAsia" w:hAnsiTheme="minorEastAsia" w:eastAsiaTheme="minorEastAsia"/>
          <w:sz w:val="24"/>
          <w:szCs w:val="24"/>
          <w:u w:color="222222"/>
          <w:lang w:eastAsia="zh-CN"/>
        </w:rPr>
      </w:pPr>
      <w:r>
        <w:rPr>
          <w:rFonts w:asciiTheme="minorEastAsia" w:hAnsiTheme="minorEastAsia" w:eastAsiaTheme="minorEastAsia"/>
          <w:sz w:val="24"/>
          <w:szCs w:val="24"/>
          <w:lang w:eastAsia="zh-CN"/>
        </w:rPr>
        <w:t>用户帐号</w:t>
      </w:r>
      <w:r>
        <w:rPr>
          <w:rFonts w:cs="宋体" w:asciiTheme="minorEastAsia" w:hAnsiTheme="minorEastAsia" w:eastAsiaTheme="minorEastAsia"/>
          <w:sz w:val="24"/>
          <w:szCs w:val="24"/>
          <w:u w:color="222222"/>
          <w:lang w:eastAsia="zh-CN"/>
        </w:rPr>
        <w:t>信息</w:t>
      </w:r>
      <w:r>
        <w:rPr>
          <w:rFonts w:asciiTheme="minorEastAsia" w:hAnsiTheme="minorEastAsia" w:eastAsiaTheme="minorEastAsia"/>
          <w:sz w:val="24"/>
          <w:szCs w:val="24"/>
          <w:lang w:eastAsia="zh-CN"/>
        </w:rPr>
        <w:t>与密码不匹配</w:t>
      </w:r>
    </w:p>
    <w:p>
      <w:pPr>
        <w:pStyle w:val="6"/>
        <w:ind w:left="709" w:firstLine="0"/>
        <w:rPr>
          <w:rFonts w:hint="default" w:cs="Times" w:asciiTheme="minorEastAsia" w:hAnsiTheme="minorEastAsia" w:eastAsiaTheme="minorEastAsia"/>
          <w:sz w:val="24"/>
          <w:szCs w:val="24"/>
          <w:u w:color="222222"/>
          <w:lang w:eastAsia="zh-CN"/>
        </w:rPr>
      </w:pPr>
      <w:r>
        <w:rPr>
          <w:rFonts w:cs="宋体" w:asciiTheme="minorEastAsia" w:hAnsiTheme="minorEastAsia" w:eastAsiaTheme="minorEastAsia"/>
          <w:sz w:val="24"/>
          <w:szCs w:val="24"/>
          <w:u w:color="222222"/>
          <w:lang w:eastAsia="zh-CN"/>
        </w:rPr>
        <w:t>如果</w:t>
      </w:r>
      <w:r>
        <w:rPr>
          <w:rFonts w:asciiTheme="minorEastAsia" w:hAnsiTheme="minorEastAsia" w:eastAsiaTheme="minorEastAsia"/>
          <w:sz w:val="24"/>
          <w:szCs w:val="24"/>
          <w:lang w:eastAsia="zh-CN"/>
        </w:rPr>
        <w:t>用户账号信息不匹配，系统提示帐号或密码错误</w:t>
      </w:r>
      <w:r>
        <w:rPr>
          <w:rFonts w:cs="宋体" w:asciiTheme="minorEastAsia" w:hAnsiTheme="minorEastAsia" w:eastAsiaTheme="minorEastAsia"/>
          <w:sz w:val="24"/>
          <w:szCs w:val="24"/>
          <w:u w:color="222222"/>
          <w:lang w:eastAsia="zh-CN"/>
        </w:rPr>
        <w:t>，本用例将被重新开始</w:t>
      </w:r>
      <w:r>
        <w:rPr>
          <w:rFonts w:asciiTheme="minorEastAsia" w:hAnsiTheme="minorEastAsia" w:eastAsiaTheme="minorEastAsia"/>
          <w:sz w:val="24"/>
          <w:szCs w:val="24"/>
          <w:u w:color="222222"/>
          <w:lang w:eastAsia="zh-CN"/>
        </w:rPr>
        <w:t>。</w:t>
      </w:r>
    </w:p>
    <w:p>
      <w:pPr>
        <w:pStyle w:val="6"/>
        <w:numPr>
          <w:ilvl w:val="0"/>
          <w:numId w:val="8"/>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rPr>
        <w:t>特殊要求</w:t>
      </w:r>
    </w:p>
    <w:p>
      <w:pPr>
        <w:pStyle w:val="6"/>
        <w:ind w:left="425" w:firstLine="0"/>
        <w:rPr>
          <w:rFonts w:hint="default" w:cs="Times" w:asciiTheme="minorEastAsia" w:hAnsiTheme="minorEastAsia" w:eastAsiaTheme="minorEastAsia"/>
          <w:bCs/>
          <w:color w:val="222222"/>
          <w:sz w:val="24"/>
          <w:szCs w:val="24"/>
          <w:u w:color="222222"/>
          <w:lang w:eastAsia="zh-CN"/>
        </w:rPr>
      </w:pPr>
      <w:r>
        <w:rPr>
          <w:rFonts w:cs="Times" w:asciiTheme="minorEastAsia" w:hAnsiTheme="minorEastAsia" w:eastAsiaTheme="minorEastAsia"/>
          <w:bCs/>
          <w:color w:val="222222"/>
          <w:sz w:val="24"/>
          <w:szCs w:val="24"/>
          <w:u w:color="222222"/>
        </w:rPr>
        <w:t>无</w:t>
      </w:r>
    </w:p>
    <w:p>
      <w:pPr>
        <w:pStyle w:val="6"/>
        <w:numPr>
          <w:ilvl w:val="0"/>
          <w:numId w:val="8"/>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lang w:eastAsia="zh-CN"/>
        </w:rPr>
        <w:t>前置条件</w:t>
      </w:r>
    </w:p>
    <w:p>
      <w:pPr>
        <w:pStyle w:val="6"/>
        <w:ind w:left="425" w:firstLine="0"/>
        <w:rPr>
          <w:rFonts w:hint="default" w:cs="Times" w:asciiTheme="minorEastAsia" w:hAnsiTheme="minorEastAsia" w:eastAsiaTheme="minorEastAsia"/>
          <w:sz w:val="24"/>
          <w:szCs w:val="24"/>
          <w:u w:color="222222"/>
        </w:rPr>
      </w:pPr>
      <w:r>
        <w:rPr>
          <w:rFonts w:asciiTheme="minorEastAsia" w:hAnsiTheme="minorEastAsia" w:eastAsiaTheme="minorEastAsia"/>
          <w:sz w:val="24"/>
          <w:szCs w:val="24"/>
          <w:lang w:eastAsia="zh-CN"/>
        </w:rPr>
        <w:t>用户帐号已注册</w:t>
      </w:r>
      <w:r>
        <w:rPr>
          <w:rFonts w:asciiTheme="minorEastAsia" w:hAnsiTheme="minorEastAsia" w:eastAsiaTheme="minorEastAsia"/>
          <w:sz w:val="24"/>
          <w:szCs w:val="24"/>
          <w:u w:color="222222"/>
        </w:rPr>
        <w:t>。</w:t>
      </w:r>
    </w:p>
    <w:p>
      <w:pPr>
        <w:pStyle w:val="6"/>
        <w:numPr>
          <w:ilvl w:val="0"/>
          <w:numId w:val="8"/>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lang w:eastAsia="zh-CN"/>
        </w:rPr>
        <w:t>后置条件</w:t>
      </w:r>
    </w:p>
    <w:p>
      <w:pPr>
        <w:ind w:firstLine="480"/>
        <w:rPr>
          <w:rFonts w:asciiTheme="minorEastAsia" w:hAnsiTheme="minorEastAsia"/>
          <w:szCs w:val="24"/>
          <w:u w:color="222222"/>
        </w:rPr>
      </w:pPr>
      <w:r>
        <w:rPr>
          <w:rFonts w:hint="eastAsia" w:cs="宋体" w:asciiTheme="minorEastAsia" w:hAnsiTheme="minorEastAsia"/>
          <w:color w:val="222222"/>
          <w:szCs w:val="24"/>
          <w:u w:color="222222"/>
        </w:rPr>
        <w:t>如果用例成功，</w:t>
      </w:r>
      <w:r>
        <w:rPr>
          <w:rFonts w:hint="eastAsia" w:asciiTheme="minorEastAsia" w:hAnsiTheme="minorEastAsia"/>
        </w:rPr>
        <w:t>用户成功登录系统并获得相应权限进行操作</w:t>
      </w:r>
      <w:r>
        <w:rPr>
          <w:rFonts w:hint="eastAsia" w:cs="宋体" w:asciiTheme="minorEastAsia" w:hAnsiTheme="minorEastAsia"/>
          <w:szCs w:val="24"/>
          <w:u w:color="222222"/>
        </w:rPr>
        <w:t>，否则</w:t>
      </w:r>
      <w:r>
        <w:rPr>
          <w:rFonts w:hint="eastAsia" w:asciiTheme="minorEastAsia" w:hAnsiTheme="minorEastAsia"/>
        </w:rPr>
        <w:t>无法进入系统</w:t>
      </w:r>
      <w:r>
        <w:rPr>
          <w:rFonts w:hint="eastAsia" w:asciiTheme="minorEastAsia" w:hAnsiTheme="minorEastAsia"/>
          <w:szCs w:val="24"/>
          <w:u w:color="222222"/>
        </w:rPr>
        <w:t>。</w:t>
      </w:r>
    </w:p>
    <w:p>
      <w:pPr>
        <w:ind w:firstLine="0" w:firstLineChars="0"/>
        <w:rPr>
          <w:rFonts w:ascii="宋体" w:hAnsi="宋体" w:eastAsia="宋体" w:cs="Times"/>
          <w:b/>
          <w:bCs/>
          <w:color w:val="222222"/>
          <w:sz w:val="28"/>
          <w:szCs w:val="28"/>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0" w:firstLineChars="0"/>
        <w:rPr>
          <w:rFonts w:cs="宋体" w:asciiTheme="minorEastAsia" w:hAnsiTheme="minorEastAsia"/>
          <w:color w:val="222222"/>
          <w:szCs w:val="24"/>
          <w:u w:color="222222"/>
        </w:rPr>
      </w:pPr>
    </w:p>
    <w:p>
      <w:pPr>
        <w:ind w:firstLine="0" w:firstLineChars="0"/>
        <w:jc w:val="left"/>
        <w:rPr>
          <w:rFonts w:cs="宋体" w:asciiTheme="minorEastAsia" w:hAnsiTheme="minorEastAsia"/>
          <w:color w:val="222222"/>
          <w:szCs w:val="24"/>
          <w:u w:color="222222"/>
        </w:rPr>
      </w:pPr>
      <w:r>
        <w:rPr>
          <w:rFonts w:cs="宋体" w:asciiTheme="minorEastAsia" w:hAnsiTheme="minorEastAsia"/>
          <w:color w:val="222222"/>
          <w:szCs w:val="24"/>
          <w:u w:color="222222"/>
        </w:rPr>
        <w:drawing>
          <wp:inline distT="0" distB="0" distL="0" distR="0">
            <wp:extent cx="5370195" cy="5003165"/>
            <wp:effectExtent l="0" t="0" r="0" b="0"/>
            <wp:docPr id="107374182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pic:cNvPicPr>
                      <a:picLocks noChangeAspect="1"/>
                    </pic:cNvPicPr>
                  </pic:nvPicPr>
                  <pic:blipFill>
                    <a:blip r:embed="rId12"/>
                    <a:stretch>
                      <a:fillRect/>
                    </a:stretch>
                  </pic:blipFill>
                  <pic:spPr>
                    <a:xfrm>
                      <a:off x="0" y="0"/>
                      <a:ext cx="5373276" cy="5005913"/>
                    </a:xfrm>
                    <a:prstGeom prst="rect">
                      <a:avLst/>
                    </a:prstGeom>
                    <a:ln w="12700" cap="flat">
                      <a:noFill/>
                      <a:miter lim="400000"/>
                      <a:headEnd/>
                      <a:tailEnd/>
                    </a:ln>
                    <a:effectLst/>
                  </pic:spPr>
                </pic:pic>
              </a:graphicData>
            </a:graphic>
          </wp:inline>
        </w:drawing>
      </w:r>
    </w:p>
    <w:p>
      <w:pPr>
        <w:pStyle w:val="27"/>
        <w:rPr>
          <w:sz w:val="21"/>
          <w:szCs w:val="21"/>
        </w:rPr>
      </w:pPr>
      <w:r>
        <w:rPr>
          <w:rFonts w:hint="eastAsia"/>
          <w:sz w:val="21"/>
          <w:szCs w:val="21"/>
        </w:rPr>
        <w:t>图</w:t>
      </w:r>
      <w:r>
        <w:rPr>
          <w:sz w:val="21"/>
          <w:szCs w:val="21"/>
        </w:rPr>
        <w:t>1.3</w:t>
      </w:r>
      <w:r>
        <w:rPr>
          <w:rFonts w:hint="eastAsia"/>
          <w:sz w:val="21"/>
          <w:szCs w:val="21"/>
        </w:rPr>
        <w:t xml:space="preserve"> 登录活动图</w:t>
      </w:r>
    </w:p>
    <w:p>
      <w:pPr>
        <w:pStyle w:val="27"/>
      </w:pPr>
    </w:p>
    <w:p>
      <w:pPr>
        <w:pStyle w:val="5"/>
        <w:rPr>
          <w:rFonts w:cs="Times"/>
          <w:bCs/>
          <w:lang w:eastAsia="zh-CN"/>
        </w:rPr>
      </w:pPr>
      <w:r>
        <w:rPr>
          <w:lang w:eastAsia="zh-CN"/>
        </w:rPr>
        <w:t>预约座位用例的用例规约</w:t>
      </w:r>
    </w:p>
    <w:p>
      <w:pPr>
        <w:pStyle w:val="6"/>
        <w:numPr>
          <w:ilvl w:val="0"/>
          <w:numId w:val="12"/>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简要说明</w:t>
      </w:r>
    </w:p>
    <w:p>
      <w:pPr>
        <w:ind w:firstLine="480"/>
        <w:rPr>
          <w:rFonts w:cs="Times"/>
          <w:u w:color="222222"/>
        </w:rPr>
      </w:pPr>
      <w:r>
        <w:rPr>
          <w:rFonts w:hint="eastAsia"/>
          <w:u w:color="222222"/>
        </w:rPr>
        <w:t>本事例允许学生预约</w:t>
      </w:r>
      <w:r>
        <w:rPr>
          <w:u w:color="222222"/>
        </w:rPr>
        <w:t>/</w:t>
      </w:r>
      <w:r>
        <w:rPr>
          <w:rFonts w:hint="eastAsia"/>
          <w:u w:color="222222"/>
        </w:rPr>
        <w:t>取消预约未来</w:t>
      </w:r>
      <w:r>
        <w:rPr>
          <w:u w:color="222222"/>
        </w:rPr>
        <w:t>2</w:t>
      </w:r>
      <w:r>
        <w:rPr>
          <w:rFonts w:hint="eastAsia"/>
          <w:u w:color="222222"/>
        </w:rPr>
        <w:t>天以内的图书馆座位。学生可以自己选择预约未来</w:t>
      </w:r>
      <w:r>
        <w:rPr>
          <w:u w:color="222222"/>
        </w:rPr>
        <w:t>2</w:t>
      </w:r>
      <w:r>
        <w:rPr>
          <w:rFonts w:hint="eastAsia"/>
          <w:u w:color="222222"/>
        </w:rPr>
        <w:t>天以内任何时间段内，未被其他人预约的图书馆座位，也可以取消预约之前预订过的座位。系统提供未来</w:t>
      </w:r>
      <w:r>
        <w:rPr>
          <w:u w:color="222222"/>
        </w:rPr>
        <w:t>2</w:t>
      </w:r>
      <w:r>
        <w:rPr>
          <w:rFonts w:hint="eastAsia"/>
          <w:u w:color="222222"/>
        </w:rPr>
        <w:t>天以内的图书馆座位预约情况。</w:t>
      </w:r>
    </w:p>
    <w:p>
      <w:pPr>
        <w:pStyle w:val="6"/>
        <w:numPr>
          <w:ilvl w:val="0"/>
          <w:numId w:val="12"/>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rPr>
        <w:t>事件流</w:t>
      </w:r>
    </w:p>
    <w:p>
      <w:pPr>
        <w:pStyle w:val="6"/>
        <w:numPr>
          <w:ilvl w:val="1"/>
          <w:numId w:val="12"/>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基本事件流</w:t>
      </w:r>
    </w:p>
    <w:p>
      <w:pPr>
        <w:ind w:firstLine="480"/>
        <w:rPr>
          <w:rFonts w:cs="Times"/>
          <w:u w:color="222222"/>
        </w:rPr>
      </w:pPr>
      <w:r>
        <w:rPr>
          <w:rFonts w:hint="eastAsia" w:cs="宋体"/>
          <w:u w:color="222222"/>
        </w:rPr>
        <w:t>用例开始</w:t>
      </w:r>
      <w:r>
        <w:rPr>
          <w:rFonts w:hint="eastAsia"/>
          <w:u w:color="222222"/>
        </w:rPr>
        <w:t>于学生选择预约座位，或者取消自己已经预约过的座位</w:t>
      </w:r>
      <w:r>
        <w:rPr>
          <w:rFonts w:hint="eastAsia" w:cs="宋体"/>
          <w:u w:color="222222"/>
        </w:rPr>
        <w:t>。</w:t>
      </w:r>
    </w:p>
    <w:p>
      <w:pPr>
        <w:pStyle w:val="6"/>
        <w:numPr>
          <w:ilvl w:val="0"/>
          <w:numId w:val="13"/>
        </w:numPr>
        <w:rPr>
          <w:rFonts w:hint="default" w:cs="Times" w:asciiTheme="minorEastAsia" w:hAnsiTheme="minorEastAsia" w:eastAsiaTheme="minorEastAsia"/>
          <w:sz w:val="24"/>
          <w:szCs w:val="24"/>
          <w:u w:color="222222"/>
          <w:lang w:eastAsia="zh-CN"/>
        </w:rPr>
      </w:pPr>
      <w:r>
        <w:rPr>
          <w:rFonts w:asciiTheme="minorEastAsia" w:hAnsiTheme="minorEastAsia" w:eastAsiaTheme="minorEastAsia"/>
          <w:color w:val="222222"/>
          <w:sz w:val="24"/>
          <w:szCs w:val="24"/>
          <w:u w:color="222222"/>
          <w:lang w:eastAsia="zh-CN"/>
        </w:rPr>
        <w:t>系统要求学生指定接下来进行的操作（预约，取消预约座位</w:t>
      </w:r>
      <w:r>
        <w:rPr>
          <w:rFonts w:asciiTheme="minorEastAsia" w:hAnsiTheme="minorEastAsia" w:eastAsiaTheme="minorEastAsia"/>
          <w:sz w:val="24"/>
          <w:szCs w:val="24"/>
          <w:u w:color="222222"/>
          <w:lang w:eastAsia="zh-CN"/>
        </w:rPr>
        <w:t>）</w:t>
      </w:r>
    </w:p>
    <w:p>
      <w:pPr>
        <w:pStyle w:val="6"/>
        <w:numPr>
          <w:ilvl w:val="0"/>
          <w:numId w:val="13"/>
        </w:numPr>
        <w:rPr>
          <w:rFonts w:hint="default" w:asciiTheme="minorEastAsia" w:hAnsiTheme="minorEastAsia" w:eastAsiaTheme="minorEastAsia"/>
          <w:sz w:val="24"/>
          <w:szCs w:val="24"/>
          <w:u w:color="222222"/>
          <w:lang w:eastAsia="zh-CN"/>
        </w:rPr>
      </w:pPr>
      <w:r>
        <w:rPr>
          <w:rFonts w:asciiTheme="minorEastAsia" w:hAnsiTheme="minorEastAsia" w:eastAsiaTheme="minorEastAsia"/>
          <w:sz w:val="24"/>
          <w:szCs w:val="24"/>
          <w:lang w:eastAsia="zh-CN"/>
        </w:rPr>
        <w:t>一旦学生选择了一个操作，以下一条事件流将被执行：</w:t>
      </w:r>
    </w:p>
    <w:p>
      <w:pPr>
        <w:pStyle w:val="6"/>
        <w:numPr>
          <w:ilvl w:val="1"/>
          <w:numId w:val="13"/>
        </w:numPr>
        <w:rPr>
          <w:rFonts w:hint="default" w:asciiTheme="minorEastAsia" w:hAnsiTheme="minorEastAsia" w:eastAsiaTheme="minorEastAsia"/>
          <w:sz w:val="24"/>
          <w:szCs w:val="24"/>
          <w:u w:color="222222"/>
          <w:lang w:eastAsia="zh-CN"/>
        </w:rPr>
      </w:pPr>
      <w:r>
        <w:rPr>
          <w:rFonts w:asciiTheme="minorEastAsia" w:hAnsiTheme="minorEastAsia" w:eastAsiaTheme="minorEastAsia"/>
          <w:color w:val="222222"/>
          <w:kern w:val="2"/>
          <w:sz w:val="24"/>
          <w:szCs w:val="24"/>
          <w:u w:color="222222"/>
          <w:lang w:eastAsia="zh-CN"/>
        </w:rPr>
        <w:t>如果选择的是</w:t>
      </w:r>
      <w:r>
        <w:rPr>
          <w:rFonts w:hint="default" w:asciiTheme="minorEastAsia" w:hAnsiTheme="minorEastAsia" w:eastAsiaTheme="minorEastAsia"/>
          <w:color w:val="222222"/>
          <w:kern w:val="2"/>
          <w:sz w:val="24"/>
          <w:szCs w:val="24"/>
          <w:u w:color="222222"/>
          <w:lang w:val="en-US" w:eastAsia="zh-CN"/>
        </w:rPr>
        <w:t>“</w:t>
      </w:r>
      <w:r>
        <w:rPr>
          <w:rFonts w:asciiTheme="minorEastAsia" w:hAnsiTheme="minorEastAsia" w:eastAsiaTheme="minorEastAsia"/>
          <w:color w:val="222222"/>
          <w:kern w:val="2"/>
          <w:sz w:val="24"/>
          <w:szCs w:val="24"/>
          <w:u w:color="222222"/>
          <w:lang w:eastAsia="zh-CN"/>
        </w:rPr>
        <w:t>预约座位</w:t>
      </w:r>
      <w:r>
        <w:rPr>
          <w:rFonts w:hint="default" w:asciiTheme="minorEastAsia" w:hAnsiTheme="minorEastAsia" w:eastAsiaTheme="minorEastAsia"/>
          <w:color w:val="222222"/>
          <w:kern w:val="2"/>
          <w:sz w:val="24"/>
          <w:szCs w:val="24"/>
          <w:u w:color="222222"/>
          <w:lang w:val="en-US" w:eastAsia="zh-CN"/>
        </w:rPr>
        <w:t>”</w:t>
      </w:r>
      <w:r>
        <w:rPr>
          <w:rFonts w:asciiTheme="minorEastAsia" w:hAnsiTheme="minorEastAsia" w:eastAsiaTheme="minorEastAsia"/>
          <w:color w:val="222222"/>
          <w:kern w:val="2"/>
          <w:sz w:val="24"/>
          <w:szCs w:val="24"/>
          <w:u w:color="222222"/>
          <w:lang w:eastAsia="zh-CN"/>
        </w:rPr>
        <w:t>，预约座位子事件流将被执行</w:t>
      </w:r>
      <w:r>
        <w:rPr>
          <w:rFonts w:asciiTheme="minorEastAsia" w:hAnsiTheme="minorEastAsia" w:eastAsiaTheme="minorEastAsia"/>
          <w:sz w:val="24"/>
          <w:szCs w:val="24"/>
          <w:lang w:eastAsia="zh-CN"/>
        </w:rPr>
        <w:t>。</w:t>
      </w:r>
    </w:p>
    <w:p>
      <w:pPr>
        <w:pStyle w:val="6"/>
        <w:numPr>
          <w:ilvl w:val="1"/>
          <w:numId w:val="13"/>
        </w:numPr>
        <w:rPr>
          <w:rFonts w:hint="default" w:asciiTheme="minorEastAsia" w:hAnsiTheme="minorEastAsia" w:eastAsiaTheme="minorEastAsia"/>
          <w:sz w:val="24"/>
          <w:szCs w:val="24"/>
          <w:u w:color="222222"/>
          <w:lang w:eastAsia="zh-CN"/>
        </w:rPr>
      </w:pPr>
      <w:r>
        <w:rPr>
          <w:rFonts w:asciiTheme="minorEastAsia" w:hAnsiTheme="minorEastAsia" w:eastAsiaTheme="minorEastAsia"/>
          <w:color w:val="222222"/>
          <w:kern w:val="2"/>
          <w:sz w:val="24"/>
          <w:szCs w:val="24"/>
          <w:u w:color="222222"/>
          <w:lang w:eastAsia="zh-CN"/>
        </w:rPr>
        <w:t>如果选择的是</w:t>
      </w:r>
      <w:r>
        <w:rPr>
          <w:rFonts w:hint="default" w:asciiTheme="minorEastAsia" w:hAnsiTheme="minorEastAsia" w:eastAsiaTheme="minorEastAsia"/>
          <w:color w:val="222222"/>
          <w:kern w:val="2"/>
          <w:sz w:val="24"/>
          <w:szCs w:val="24"/>
          <w:u w:color="222222"/>
          <w:lang w:val="en-US" w:eastAsia="zh-CN"/>
        </w:rPr>
        <w:t>“</w:t>
      </w:r>
      <w:r>
        <w:rPr>
          <w:rFonts w:asciiTheme="minorEastAsia" w:hAnsiTheme="minorEastAsia" w:eastAsiaTheme="minorEastAsia"/>
          <w:color w:val="222222"/>
          <w:kern w:val="2"/>
          <w:sz w:val="24"/>
          <w:szCs w:val="24"/>
          <w:u w:color="222222"/>
          <w:lang w:eastAsia="zh-CN"/>
        </w:rPr>
        <w:t>取消预约座位</w:t>
      </w:r>
      <w:r>
        <w:rPr>
          <w:rFonts w:hint="default" w:asciiTheme="minorEastAsia" w:hAnsiTheme="minorEastAsia" w:eastAsiaTheme="minorEastAsia"/>
          <w:color w:val="222222"/>
          <w:kern w:val="2"/>
          <w:sz w:val="24"/>
          <w:szCs w:val="24"/>
          <w:u w:color="222222"/>
          <w:lang w:val="en-US" w:eastAsia="zh-CN"/>
        </w:rPr>
        <w:t>”</w:t>
      </w:r>
      <w:r>
        <w:rPr>
          <w:rFonts w:asciiTheme="minorEastAsia" w:hAnsiTheme="minorEastAsia" w:eastAsiaTheme="minorEastAsia"/>
          <w:color w:val="222222"/>
          <w:kern w:val="2"/>
          <w:sz w:val="24"/>
          <w:szCs w:val="24"/>
          <w:u w:color="222222"/>
          <w:lang w:eastAsia="zh-CN"/>
        </w:rPr>
        <w:t>，取消预约座位子事件流将被执行</w:t>
      </w:r>
      <w:r>
        <w:rPr>
          <w:rFonts w:asciiTheme="minorEastAsia" w:hAnsiTheme="minorEastAsia" w:eastAsiaTheme="minorEastAsia"/>
          <w:sz w:val="24"/>
          <w:szCs w:val="24"/>
          <w:lang w:eastAsia="zh-CN"/>
        </w:rPr>
        <w:t>。</w:t>
      </w:r>
    </w:p>
    <w:p>
      <w:pPr>
        <w:pStyle w:val="6"/>
        <w:numPr>
          <w:ilvl w:val="2"/>
          <w:numId w:val="12"/>
        </w:numPr>
        <w:spacing w:line="360" w:lineRule="auto"/>
        <w:rPr>
          <w:rFonts w:hint="default" w:cs="Times" w:asciiTheme="minorEastAsia" w:hAnsiTheme="minorEastAsia" w:eastAsiaTheme="minorEastAsia"/>
          <w:bCs/>
          <w:color w:val="222222"/>
          <w:sz w:val="24"/>
          <w:szCs w:val="24"/>
          <w:u w:color="222222"/>
        </w:rPr>
      </w:pPr>
      <w:r>
        <w:rPr>
          <w:rFonts w:asciiTheme="minorEastAsia" w:hAnsiTheme="minorEastAsia" w:eastAsiaTheme="minorEastAsia"/>
          <w:sz w:val="24"/>
          <w:szCs w:val="24"/>
          <w:u w:color="222222"/>
        </w:rPr>
        <w:t>预约座位</w:t>
      </w:r>
      <w:r>
        <w:rPr>
          <w:rFonts w:cs="Times" w:asciiTheme="minorEastAsia" w:hAnsiTheme="minorEastAsia" w:eastAsiaTheme="minorEastAsia"/>
          <w:bCs/>
          <w:color w:val="222222"/>
          <w:sz w:val="24"/>
          <w:szCs w:val="24"/>
          <w:u w:color="222222"/>
          <w:lang w:eastAsia="zh-CN"/>
        </w:rPr>
        <w:t xml:space="preserve">  </w:t>
      </w:r>
    </w:p>
    <w:p>
      <w:pPr>
        <w:pStyle w:val="6"/>
        <w:numPr>
          <w:ilvl w:val="0"/>
          <w:numId w:val="14"/>
        </w:numPr>
        <w:rPr>
          <w:rFonts w:hint="default" w:cs="Times" w:asciiTheme="minorEastAsia" w:hAnsiTheme="minorEastAsia" w:eastAsiaTheme="minorEastAsia"/>
          <w:sz w:val="24"/>
          <w:szCs w:val="24"/>
          <w:u w:color="222222"/>
          <w:lang w:eastAsia="zh-CN"/>
        </w:rPr>
      </w:pPr>
      <w:r>
        <w:rPr>
          <w:rFonts w:asciiTheme="minorEastAsia" w:hAnsiTheme="minorEastAsia" w:eastAsiaTheme="minorEastAsia"/>
          <w:color w:val="222222"/>
          <w:sz w:val="24"/>
          <w:szCs w:val="24"/>
          <w:u w:color="222222"/>
          <w:lang w:eastAsia="zh-CN"/>
        </w:rPr>
        <w:t>系统向学生展示所有可预约时间段，和时间段的剩余可预约座位</w:t>
      </w:r>
      <w:r>
        <w:rPr>
          <w:rFonts w:asciiTheme="minorEastAsia" w:hAnsiTheme="minorEastAsia" w:eastAsiaTheme="minorEastAsia"/>
          <w:sz w:val="24"/>
          <w:szCs w:val="24"/>
          <w:u w:color="222222"/>
          <w:lang w:eastAsia="zh-CN"/>
        </w:rPr>
        <w:t>。</w:t>
      </w:r>
    </w:p>
    <w:p>
      <w:pPr>
        <w:pStyle w:val="6"/>
        <w:numPr>
          <w:ilvl w:val="0"/>
          <w:numId w:val="14"/>
        </w:numPr>
        <w:rPr>
          <w:rFonts w:hint="default" w:cs="Times" w:asciiTheme="minorEastAsia" w:hAnsiTheme="minorEastAsia" w:eastAsiaTheme="minorEastAsia"/>
          <w:sz w:val="24"/>
          <w:szCs w:val="24"/>
          <w:u w:color="222222"/>
          <w:lang w:eastAsia="zh-CN"/>
        </w:rPr>
      </w:pPr>
      <w:r>
        <w:rPr>
          <w:rFonts w:asciiTheme="minorEastAsia" w:hAnsiTheme="minorEastAsia" w:eastAsiaTheme="minorEastAsia"/>
          <w:color w:val="222222"/>
          <w:sz w:val="24"/>
          <w:szCs w:val="24"/>
          <w:u w:color="222222"/>
          <w:lang w:eastAsia="zh-CN"/>
        </w:rPr>
        <w:t>学生选择一个可预约时间段</w:t>
      </w:r>
      <w:r>
        <w:rPr>
          <w:rFonts w:asciiTheme="minorEastAsia" w:hAnsiTheme="minorEastAsia" w:eastAsiaTheme="minorEastAsia"/>
          <w:sz w:val="24"/>
          <w:szCs w:val="24"/>
          <w:lang w:eastAsia="zh-CN"/>
        </w:rPr>
        <w:t>。</w:t>
      </w:r>
    </w:p>
    <w:p>
      <w:pPr>
        <w:pStyle w:val="6"/>
        <w:numPr>
          <w:ilvl w:val="0"/>
          <w:numId w:val="14"/>
        </w:numPr>
        <w:rPr>
          <w:rFonts w:hint="default" w:cs="Times" w:asciiTheme="minorEastAsia" w:hAnsiTheme="minorEastAsia" w:eastAsiaTheme="minorEastAsia"/>
          <w:color w:val="222222"/>
          <w:sz w:val="24"/>
          <w:szCs w:val="24"/>
          <w:u w:color="222222"/>
          <w:lang w:eastAsia="zh-CN"/>
        </w:rPr>
      </w:pPr>
      <w:r>
        <w:rPr>
          <w:rFonts w:asciiTheme="minorEastAsia" w:hAnsiTheme="minorEastAsia" w:eastAsiaTheme="minorEastAsia"/>
          <w:color w:val="222222"/>
          <w:sz w:val="24"/>
          <w:szCs w:val="24"/>
          <w:u w:color="222222"/>
          <w:lang w:eastAsia="zh-CN"/>
        </w:rPr>
        <w:t>系统向学生展示该预约时间段的所有座位情况，并将座位情况展示给学生</w:t>
      </w:r>
      <w:r>
        <w:rPr>
          <w:rFonts w:asciiTheme="minorEastAsia" w:hAnsiTheme="minorEastAsia" w:eastAsiaTheme="minorEastAsia"/>
          <w:sz w:val="24"/>
          <w:szCs w:val="24"/>
          <w:lang w:eastAsia="zh-CN"/>
        </w:rPr>
        <w:t>。</w:t>
      </w:r>
    </w:p>
    <w:p>
      <w:pPr>
        <w:pStyle w:val="6"/>
        <w:numPr>
          <w:ilvl w:val="0"/>
          <w:numId w:val="14"/>
        </w:numPr>
        <w:rPr>
          <w:rFonts w:hint="default" w:cs="Times" w:asciiTheme="minorEastAsia" w:hAnsiTheme="minorEastAsia" w:eastAsiaTheme="minorEastAsia"/>
          <w:color w:val="222222"/>
          <w:sz w:val="24"/>
          <w:szCs w:val="24"/>
          <w:u w:color="222222"/>
          <w:lang w:eastAsia="zh-CN"/>
        </w:rPr>
      </w:pPr>
      <w:r>
        <w:rPr>
          <w:rFonts w:asciiTheme="minorEastAsia" w:hAnsiTheme="minorEastAsia" w:eastAsiaTheme="minorEastAsia"/>
          <w:color w:val="222222"/>
          <w:sz w:val="24"/>
          <w:szCs w:val="24"/>
          <w:u w:color="222222"/>
          <w:lang w:eastAsia="zh-CN"/>
        </w:rPr>
        <w:t>学生选择其中一个可预约座位。</w:t>
      </w:r>
    </w:p>
    <w:p>
      <w:pPr>
        <w:pStyle w:val="6"/>
        <w:numPr>
          <w:ilvl w:val="0"/>
          <w:numId w:val="14"/>
        </w:numPr>
        <w:rPr>
          <w:rFonts w:hint="default" w:cs="Times" w:asciiTheme="minorEastAsia" w:hAnsiTheme="minorEastAsia" w:eastAsiaTheme="minorEastAsia"/>
          <w:color w:val="222222"/>
          <w:sz w:val="24"/>
          <w:szCs w:val="24"/>
          <w:u w:color="222222"/>
          <w:lang w:eastAsia="zh-CN"/>
        </w:rPr>
      </w:pPr>
      <w:r>
        <w:rPr>
          <w:rFonts w:asciiTheme="minorEastAsia" w:hAnsiTheme="minorEastAsia" w:eastAsiaTheme="minorEastAsia"/>
          <w:color w:val="222222"/>
          <w:sz w:val="24"/>
          <w:szCs w:val="24"/>
          <w:u w:color="222222"/>
          <w:lang w:eastAsia="zh-CN"/>
        </w:rPr>
        <w:t>一旦学生选择了要预约的座位，系统提交预约信息。</w:t>
      </w:r>
    </w:p>
    <w:p>
      <w:pPr>
        <w:pStyle w:val="6"/>
        <w:numPr>
          <w:ilvl w:val="0"/>
          <w:numId w:val="14"/>
        </w:numPr>
        <w:rPr>
          <w:rFonts w:hint="default" w:cs="Times" w:asciiTheme="minorEastAsia" w:hAnsiTheme="minorEastAsia" w:eastAsiaTheme="minorEastAsia"/>
          <w:color w:val="222222"/>
          <w:sz w:val="24"/>
          <w:szCs w:val="24"/>
          <w:u w:color="222222"/>
          <w:lang w:eastAsia="zh-CN"/>
        </w:rPr>
      </w:pPr>
      <w:r>
        <w:rPr>
          <w:rFonts w:asciiTheme="minorEastAsia" w:hAnsiTheme="minorEastAsia" w:eastAsiaTheme="minorEastAsia"/>
          <w:color w:val="222222"/>
          <w:sz w:val="24"/>
          <w:szCs w:val="24"/>
          <w:u w:color="222222"/>
          <w:lang w:eastAsia="zh-CN"/>
        </w:rPr>
        <w:t>执行</w:t>
      </w:r>
      <w:r>
        <w:rPr>
          <w:rFonts w:asciiTheme="minorEastAsia" w:hAnsiTheme="minorEastAsia" w:eastAsiaTheme="minorEastAsia"/>
          <w:color w:val="222222"/>
          <w:sz w:val="24"/>
          <w:szCs w:val="24"/>
          <w:u w:color="222222"/>
          <w:lang w:val="en-US" w:eastAsia="zh-CN"/>
        </w:rPr>
        <w:t>更新座位</w:t>
      </w:r>
      <w:r>
        <w:rPr>
          <w:rFonts w:asciiTheme="minorEastAsia" w:hAnsiTheme="minorEastAsia" w:eastAsiaTheme="minorEastAsia"/>
          <w:color w:val="222222"/>
          <w:sz w:val="24"/>
          <w:szCs w:val="24"/>
          <w:u w:color="222222"/>
          <w:lang w:eastAsia="zh-CN"/>
        </w:rPr>
        <w:t>状态子事件流。</w:t>
      </w:r>
    </w:p>
    <w:p>
      <w:pPr>
        <w:pStyle w:val="6"/>
        <w:numPr>
          <w:ilvl w:val="2"/>
          <w:numId w:val="12"/>
        </w:numPr>
        <w:spacing w:line="360" w:lineRule="auto"/>
        <w:rPr>
          <w:rFonts w:hint="default" w:cs="Times" w:asciiTheme="minorEastAsia" w:hAnsiTheme="minorEastAsia" w:eastAsiaTheme="minorEastAsia"/>
          <w:bCs/>
          <w:color w:val="222222"/>
          <w:sz w:val="24"/>
          <w:szCs w:val="24"/>
          <w:u w:color="222222"/>
        </w:rPr>
      </w:pPr>
      <w:r>
        <w:rPr>
          <w:rFonts w:asciiTheme="minorEastAsia" w:hAnsiTheme="minorEastAsia" w:eastAsiaTheme="minorEastAsia"/>
          <w:sz w:val="24"/>
          <w:szCs w:val="24"/>
          <w:u w:color="222222"/>
          <w:lang w:eastAsia="zh-CN"/>
        </w:rPr>
        <w:t>取消预约座位</w:t>
      </w:r>
      <w:r>
        <w:rPr>
          <w:rFonts w:cs="Times" w:asciiTheme="minorEastAsia" w:hAnsiTheme="minorEastAsia" w:eastAsiaTheme="minorEastAsia"/>
          <w:bCs/>
          <w:color w:val="222222"/>
          <w:sz w:val="24"/>
          <w:szCs w:val="24"/>
          <w:u w:color="222222"/>
          <w:lang w:eastAsia="zh-CN"/>
        </w:rPr>
        <w:t xml:space="preserve">  </w:t>
      </w:r>
    </w:p>
    <w:p>
      <w:pPr>
        <w:pStyle w:val="6"/>
        <w:numPr>
          <w:ilvl w:val="0"/>
          <w:numId w:val="15"/>
        </w:numPr>
        <w:rPr>
          <w:rFonts w:hint="default" w:cs="Times" w:asciiTheme="minorEastAsia" w:hAnsiTheme="minorEastAsia" w:eastAsiaTheme="minorEastAsia"/>
          <w:sz w:val="24"/>
          <w:szCs w:val="24"/>
          <w:u w:color="222222"/>
          <w:lang w:eastAsia="zh-CN"/>
        </w:rPr>
      </w:pPr>
      <w:r>
        <w:rPr>
          <w:rFonts w:asciiTheme="minorEastAsia" w:hAnsiTheme="minorEastAsia" w:eastAsiaTheme="minorEastAsia"/>
          <w:color w:val="222222"/>
          <w:sz w:val="24"/>
          <w:szCs w:val="24"/>
          <w:u w:color="222222"/>
          <w:lang w:eastAsia="zh-CN"/>
        </w:rPr>
        <w:t>系统向学生展示所有属于该学生的座位预约情况（座位号和预约时间），并将该信息展示给学生</w:t>
      </w:r>
    </w:p>
    <w:p>
      <w:pPr>
        <w:pStyle w:val="6"/>
        <w:numPr>
          <w:ilvl w:val="0"/>
          <w:numId w:val="15"/>
        </w:numPr>
        <w:rPr>
          <w:rFonts w:hint="default" w:cs="Times" w:asciiTheme="minorEastAsia" w:hAnsiTheme="minorEastAsia" w:eastAsiaTheme="minorEastAsia"/>
          <w:color w:val="222222"/>
          <w:sz w:val="24"/>
          <w:szCs w:val="24"/>
          <w:u w:color="222222"/>
          <w:lang w:eastAsia="zh-CN"/>
        </w:rPr>
      </w:pPr>
      <w:r>
        <w:rPr>
          <w:rFonts w:asciiTheme="minorEastAsia" w:hAnsiTheme="minorEastAsia" w:eastAsiaTheme="minorEastAsia"/>
          <w:sz w:val="24"/>
          <w:szCs w:val="24"/>
          <w:lang w:val="en-US" w:eastAsia="zh-CN"/>
        </w:rPr>
        <w:t>学生选择要取消预约的座位和时间段。</w:t>
      </w:r>
    </w:p>
    <w:p>
      <w:pPr>
        <w:pStyle w:val="6"/>
        <w:numPr>
          <w:ilvl w:val="0"/>
          <w:numId w:val="15"/>
        </w:numPr>
        <w:rPr>
          <w:rFonts w:hint="default" w:cs="Times" w:asciiTheme="minorEastAsia" w:hAnsiTheme="minorEastAsia" w:eastAsiaTheme="minorEastAsia"/>
          <w:color w:val="222222"/>
          <w:sz w:val="24"/>
          <w:szCs w:val="24"/>
          <w:u w:color="222222"/>
          <w:lang w:eastAsia="zh-CN"/>
        </w:rPr>
      </w:pPr>
      <w:r>
        <w:rPr>
          <w:rFonts w:asciiTheme="minorEastAsia" w:hAnsiTheme="minorEastAsia" w:eastAsiaTheme="minorEastAsia"/>
          <w:sz w:val="24"/>
          <w:szCs w:val="24"/>
          <w:lang w:val="en-US" w:eastAsia="zh-CN"/>
        </w:rPr>
        <w:t>系统提交取消预约信息。</w:t>
      </w:r>
    </w:p>
    <w:p>
      <w:pPr>
        <w:pStyle w:val="6"/>
        <w:numPr>
          <w:ilvl w:val="0"/>
          <w:numId w:val="15"/>
        </w:numPr>
        <w:rPr>
          <w:rFonts w:hint="default" w:cs="Times" w:asciiTheme="minorEastAsia" w:hAnsiTheme="minorEastAsia" w:eastAsiaTheme="minorEastAsia"/>
          <w:color w:val="222222"/>
          <w:sz w:val="24"/>
          <w:szCs w:val="24"/>
          <w:u w:color="222222"/>
          <w:lang w:eastAsia="zh-CN"/>
        </w:rPr>
      </w:pPr>
      <w:r>
        <w:rPr>
          <w:rFonts w:asciiTheme="minorEastAsia" w:hAnsiTheme="minorEastAsia" w:eastAsiaTheme="minorEastAsia"/>
          <w:color w:val="222222"/>
          <w:sz w:val="24"/>
          <w:szCs w:val="24"/>
          <w:u w:color="222222"/>
          <w:lang w:eastAsia="zh-CN"/>
        </w:rPr>
        <w:t>执行</w:t>
      </w:r>
      <w:r>
        <w:rPr>
          <w:rFonts w:asciiTheme="minorEastAsia" w:hAnsiTheme="minorEastAsia" w:eastAsiaTheme="minorEastAsia"/>
          <w:color w:val="222222"/>
          <w:sz w:val="24"/>
          <w:szCs w:val="24"/>
          <w:u w:color="222222"/>
          <w:lang w:val="en-US" w:eastAsia="zh-CN"/>
        </w:rPr>
        <w:t>更新座位</w:t>
      </w:r>
      <w:r>
        <w:rPr>
          <w:rFonts w:asciiTheme="minorEastAsia" w:hAnsiTheme="minorEastAsia" w:eastAsiaTheme="minorEastAsia"/>
          <w:color w:val="222222"/>
          <w:sz w:val="24"/>
          <w:szCs w:val="24"/>
          <w:u w:color="222222"/>
          <w:lang w:eastAsia="zh-CN"/>
        </w:rPr>
        <w:t>状态子事件流。</w:t>
      </w:r>
    </w:p>
    <w:p>
      <w:pPr>
        <w:pStyle w:val="6"/>
        <w:spacing w:line="360" w:lineRule="auto"/>
        <w:ind w:left="284" w:firstLine="0"/>
        <w:rPr>
          <w:rFonts w:hint="default" w:asciiTheme="minorEastAsia" w:hAnsiTheme="minorEastAsia" w:eastAsiaTheme="minorEastAsia"/>
          <w:color w:val="222222"/>
          <w:sz w:val="24"/>
          <w:szCs w:val="24"/>
          <w:u w:color="222222"/>
          <w:lang w:eastAsia="zh-CN"/>
        </w:rPr>
      </w:pPr>
      <w:r>
        <w:rPr>
          <w:rFonts w:asciiTheme="minorEastAsia" w:hAnsiTheme="minorEastAsia"/>
          <w:sz w:val="24"/>
          <w:szCs w:val="24"/>
          <w:u w:color="222222"/>
          <w:lang w:val="en-US" w:eastAsia="zh-CN"/>
        </w:rPr>
        <w:t xml:space="preserve">2.1.3  </w:t>
      </w:r>
      <w:r>
        <w:rPr>
          <w:rFonts w:asciiTheme="minorEastAsia" w:hAnsiTheme="minorEastAsia"/>
          <w:sz w:val="24"/>
          <w:szCs w:val="24"/>
          <w:u w:color="222222"/>
          <w:lang w:eastAsia="zh-CN"/>
        </w:rPr>
        <w:t xml:space="preserve"> </w:t>
      </w:r>
      <w:r>
        <w:rPr>
          <w:rFonts w:asciiTheme="minorEastAsia" w:hAnsiTheme="minorEastAsia" w:eastAsiaTheme="minorEastAsia"/>
          <w:color w:val="222222"/>
          <w:sz w:val="24"/>
          <w:szCs w:val="24"/>
          <w:u w:color="222222"/>
          <w:lang w:val="en-US" w:eastAsia="zh-CN"/>
        </w:rPr>
        <w:t>更新座位</w:t>
      </w:r>
      <w:r>
        <w:rPr>
          <w:rFonts w:asciiTheme="minorEastAsia" w:hAnsiTheme="minorEastAsia" w:eastAsiaTheme="minorEastAsia"/>
          <w:color w:val="222222"/>
          <w:sz w:val="24"/>
          <w:szCs w:val="24"/>
          <w:u w:color="222222"/>
          <w:lang w:eastAsia="zh-CN"/>
        </w:rPr>
        <w:t>状态</w:t>
      </w:r>
    </w:p>
    <w:p>
      <w:pPr>
        <w:pStyle w:val="6"/>
        <w:numPr>
          <w:ilvl w:val="0"/>
          <w:numId w:val="16"/>
        </w:numPr>
        <w:rPr>
          <w:rFonts w:hint="default" w:asciiTheme="minorEastAsia" w:hAnsiTheme="minorEastAsia" w:eastAsiaTheme="minorEastAsia"/>
          <w:color w:val="222222"/>
          <w:sz w:val="24"/>
          <w:szCs w:val="24"/>
          <w:u w:color="222222"/>
          <w:lang w:val="en-US" w:eastAsia="zh-CN"/>
        </w:rPr>
      </w:pPr>
      <w:r>
        <w:rPr>
          <w:rFonts w:asciiTheme="minorEastAsia" w:hAnsiTheme="minorEastAsia" w:eastAsiaTheme="minorEastAsia"/>
          <w:color w:val="222222"/>
          <w:sz w:val="24"/>
          <w:szCs w:val="24"/>
          <w:u w:color="222222"/>
          <w:lang w:val="en-US" w:eastAsia="zh-CN"/>
        </w:rPr>
        <w:t>系统收到提交的预约信息或取消预约信息。</w:t>
      </w:r>
    </w:p>
    <w:p>
      <w:pPr>
        <w:pStyle w:val="6"/>
        <w:numPr>
          <w:ilvl w:val="0"/>
          <w:numId w:val="16"/>
        </w:numPr>
        <w:rPr>
          <w:rFonts w:hint="default" w:cs="Times" w:asciiTheme="minorEastAsia" w:hAnsiTheme="minorEastAsia" w:eastAsiaTheme="minorEastAsia"/>
          <w:color w:val="222222"/>
          <w:sz w:val="24"/>
          <w:szCs w:val="24"/>
          <w:u w:color="222222"/>
          <w:lang w:eastAsia="zh-CN"/>
        </w:rPr>
      </w:pPr>
      <w:r>
        <w:rPr>
          <w:rFonts w:asciiTheme="minorEastAsia" w:hAnsiTheme="minorEastAsia" w:eastAsiaTheme="minorEastAsia"/>
          <w:color w:val="222222"/>
          <w:sz w:val="24"/>
          <w:szCs w:val="24"/>
          <w:u w:color="222222"/>
          <w:lang w:val="en-US" w:eastAsia="zh-CN"/>
        </w:rPr>
        <w:t>系统更新数据库的座位信息和学生信息</w:t>
      </w:r>
    </w:p>
    <w:p>
      <w:pPr>
        <w:pStyle w:val="6"/>
        <w:numPr>
          <w:ilvl w:val="1"/>
          <w:numId w:val="12"/>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备用事件流</w:t>
      </w:r>
    </w:p>
    <w:p>
      <w:pPr>
        <w:pStyle w:val="6"/>
        <w:numPr>
          <w:ilvl w:val="2"/>
          <w:numId w:val="12"/>
        </w:numPr>
        <w:spacing w:line="360" w:lineRule="auto"/>
        <w:rPr>
          <w:rFonts w:hint="default" w:cs="Times" w:asciiTheme="minorEastAsia" w:hAnsiTheme="minorEastAsia" w:eastAsiaTheme="minorEastAsia"/>
          <w:sz w:val="24"/>
          <w:szCs w:val="24"/>
          <w:u w:color="222222"/>
        </w:rPr>
      </w:pPr>
      <w:r>
        <w:rPr>
          <w:rFonts w:asciiTheme="minorEastAsia" w:hAnsiTheme="minorEastAsia" w:eastAsiaTheme="minorEastAsia"/>
          <w:sz w:val="24"/>
          <w:szCs w:val="24"/>
          <w:lang w:eastAsia="zh-CN"/>
        </w:rPr>
        <w:t>学生被惩罚</w:t>
      </w:r>
    </w:p>
    <w:p>
      <w:pPr>
        <w:ind w:firstLine="480"/>
        <w:rPr>
          <w:rFonts w:cs="Times"/>
          <w:u w:color="222222"/>
        </w:rPr>
      </w:pPr>
      <w:r>
        <w:rPr>
          <w:rFonts w:hint="eastAsia"/>
          <w:u w:color="222222"/>
        </w:rPr>
        <w:t>如果学生正在处于惩罚状态，系统将拒绝该同学的预约请求，本用例将被取消。</w:t>
      </w:r>
    </w:p>
    <w:p>
      <w:pPr>
        <w:pStyle w:val="6"/>
        <w:numPr>
          <w:ilvl w:val="2"/>
          <w:numId w:val="12"/>
        </w:numPr>
        <w:spacing w:line="360" w:lineRule="auto"/>
        <w:rPr>
          <w:rFonts w:hint="default" w:cs="Times" w:asciiTheme="minorEastAsia" w:hAnsiTheme="minorEastAsia" w:eastAsiaTheme="minorEastAsia"/>
          <w:sz w:val="24"/>
          <w:szCs w:val="24"/>
          <w:u w:color="222222"/>
          <w:lang w:eastAsia="zh-CN"/>
        </w:rPr>
      </w:pPr>
      <w:r>
        <w:rPr>
          <w:rFonts w:asciiTheme="minorEastAsia" w:hAnsiTheme="minorEastAsia" w:eastAsiaTheme="minorEastAsia"/>
          <w:sz w:val="24"/>
          <w:szCs w:val="24"/>
          <w:lang w:eastAsia="zh-CN"/>
        </w:rPr>
        <w:t>学生选择预约时间段距当前时间</w:t>
      </w:r>
      <w:r>
        <w:rPr>
          <w:rFonts w:asciiTheme="minorEastAsia" w:hAnsiTheme="minorEastAsia" w:eastAsiaTheme="minorEastAsia"/>
          <w:sz w:val="24"/>
          <w:szCs w:val="24"/>
          <w:lang w:val="en-US" w:eastAsia="zh-CN"/>
        </w:rPr>
        <w:t>间距太小</w:t>
      </w:r>
    </w:p>
    <w:p>
      <w:pPr>
        <w:ind w:firstLine="480"/>
        <w:rPr>
          <w:rFonts w:cs="Times"/>
          <w:highlight w:val="yellow"/>
          <w:u w:color="222222"/>
        </w:rPr>
      </w:pPr>
      <w:r>
        <w:rPr>
          <w:rFonts w:hint="eastAsia"/>
          <w:u w:color="222222"/>
        </w:rPr>
        <w:t>如果学生在预约座位界面停留太久，使得预约时间段距离当前时间间距太小（小于15分钟），系统将拒绝该预约请求，本用例将重新开始。</w:t>
      </w:r>
    </w:p>
    <w:p>
      <w:pPr>
        <w:pStyle w:val="6"/>
        <w:numPr>
          <w:ilvl w:val="2"/>
          <w:numId w:val="12"/>
        </w:numPr>
        <w:spacing w:line="360" w:lineRule="auto"/>
        <w:rPr>
          <w:rFonts w:hint="default" w:cs="Times" w:asciiTheme="minorEastAsia" w:hAnsiTheme="minorEastAsia" w:eastAsiaTheme="minorEastAsia"/>
          <w:sz w:val="24"/>
          <w:szCs w:val="24"/>
          <w:u w:color="222222"/>
        </w:rPr>
      </w:pPr>
      <w:r>
        <w:rPr>
          <w:rFonts w:asciiTheme="minorEastAsia" w:hAnsiTheme="minorEastAsia" w:eastAsiaTheme="minorEastAsia"/>
          <w:sz w:val="24"/>
          <w:szCs w:val="24"/>
          <w:lang w:eastAsia="zh-CN"/>
        </w:rPr>
        <w:t>预约情况冲突</w:t>
      </w:r>
    </w:p>
    <w:p>
      <w:pPr>
        <w:ind w:firstLine="480"/>
        <w:rPr>
          <w:u w:color="222222"/>
        </w:rPr>
      </w:pPr>
      <w:r>
        <w:rPr>
          <w:rFonts w:hint="eastAsia"/>
          <w:u w:color="222222"/>
        </w:rPr>
        <w:t>选择的座位如果不符合条件（预约已预约的座位，取消预约未预约的座位），系统将返回错误信息，本用例将重新开始。</w:t>
      </w:r>
    </w:p>
    <w:p>
      <w:pPr>
        <w:ind w:firstLine="319" w:firstLineChars="133"/>
        <w:rPr>
          <w:rFonts w:asciiTheme="minorEastAsia" w:hAnsiTheme="minorEastAsia"/>
          <w:szCs w:val="24"/>
          <w:u w:color="222222"/>
        </w:rPr>
      </w:pPr>
      <w:r>
        <w:rPr>
          <w:rFonts w:asciiTheme="minorEastAsia" w:hAnsiTheme="minorEastAsia"/>
          <w:szCs w:val="24"/>
          <w:u w:color="222222"/>
        </w:rPr>
        <w:t>2.2.4</w:t>
      </w:r>
      <w:r>
        <w:rPr>
          <w:rFonts w:hint="eastAsia" w:asciiTheme="minorEastAsia" w:hAnsiTheme="minorEastAsia"/>
          <w:szCs w:val="24"/>
          <w:u w:color="222222"/>
        </w:rPr>
        <w:t>．</w:t>
      </w:r>
      <w:r>
        <w:rPr>
          <w:rFonts w:asciiTheme="minorEastAsia" w:hAnsiTheme="minorEastAsia"/>
          <w:szCs w:val="24"/>
          <w:u w:color="222222"/>
        </w:rPr>
        <w:tab/>
      </w:r>
      <w:r>
        <w:rPr>
          <w:rFonts w:hint="eastAsia" w:asciiTheme="minorEastAsia" w:hAnsiTheme="minorEastAsia"/>
          <w:szCs w:val="24"/>
          <w:u w:color="222222"/>
        </w:rPr>
        <w:t>取消预约时间与预约开始时间距离少于15分钟</w:t>
      </w:r>
    </w:p>
    <w:p>
      <w:pPr>
        <w:ind w:firstLine="319" w:firstLineChars="133"/>
        <w:rPr>
          <w:rFonts w:cs="Times" w:asciiTheme="minorEastAsia" w:hAnsiTheme="minorEastAsia"/>
          <w:szCs w:val="24"/>
          <w:u w:color="222222"/>
        </w:rPr>
      </w:pPr>
      <w:r>
        <w:rPr>
          <w:rFonts w:hint="eastAsia" w:asciiTheme="minorEastAsia" w:hAnsiTheme="minorEastAsia"/>
          <w:szCs w:val="24"/>
          <w:u w:color="222222"/>
        </w:rPr>
        <w:t xml:space="preserve"> 学生若需要取消预约，需提前15分钟取消。否则虽然依然可以取消预约座位，但该学生将被记录违规一次。</w:t>
      </w:r>
    </w:p>
    <w:p>
      <w:pPr>
        <w:pStyle w:val="6"/>
        <w:numPr>
          <w:ilvl w:val="0"/>
          <w:numId w:val="12"/>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rPr>
        <w:t>特殊要求</w:t>
      </w:r>
    </w:p>
    <w:p>
      <w:pPr>
        <w:pStyle w:val="6"/>
        <w:ind w:left="425" w:firstLine="0"/>
        <w:rPr>
          <w:rFonts w:hint="default" w:cs="Times" w:asciiTheme="minorEastAsia" w:hAnsiTheme="minorEastAsia" w:eastAsiaTheme="minorEastAsia"/>
          <w:bCs/>
          <w:color w:val="222222"/>
          <w:sz w:val="24"/>
          <w:szCs w:val="24"/>
          <w:u w:color="222222"/>
          <w:lang w:eastAsia="zh-CN"/>
        </w:rPr>
      </w:pPr>
      <w:r>
        <w:rPr>
          <w:rFonts w:cs="Times" w:asciiTheme="minorEastAsia" w:hAnsiTheme="minorEastAsia" w:eastAsiaTheme="minorEastAsia"/>
          <w:bCs/>
          <w:color w:val="222222"/>
          <w:sz w:val="24"/>
          <w:szCs w:val="24"/>
          <w:u w:color="222222"/>
        </w:rPr>
        <w:t>无</w:t>
      </w:r>
    </w:p>
    <w:p>
      <w:pPr>
        <w:pStyle w:val="6"/>
        <w:numPr>
          <w:ilvl w:val="0"/>
          <w:numId w:val="12"/>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lang w:eastAsia="zh-CN"/>
        </w:rPr>
        <w:t>前置条件</w:t>
      </w:r>
    </w:p>
    <w:p>
      <w:pPr>
        <w:pStyle w:val="6"/>
        <w:ind w:left="425" w:firstLine="0"/>
        <w:rPr>
          <w:rFonts w:hint="default" w:cs="Times" w:asciiTheme="minorEastAsia" w:hAnsiTheme="minorEastAsia" w:eastAsiaTheme="minorEastAsia"/>
          <w:sz w:val="24"/>
          <w:szCs w:val="24"/>
          <w:u w:color="222222"/>
          <w:lang w:eastAsia="zh-CN"/>
        </w:rPr>
      </w:pPr>
      <w:r>
        <w:rPr>
          <w:rFonts w:asciiTheme="minorEastAsia" w:hAnsiTheme="minorEastAsia" w:eastAsiaTheme="minorEastAsia"/>
          <w:color w:val="222222"/>
          <w:sz w:val="24"/>
          <w:szCs w:val="24"/>
          <w:u w:color="222222"/>
          <w:lang w:eastAsia="zh-CN"/>
        </w:rPr>
        <w:t>用户已经登陆系统并且该用户已经进行过学生认证</w:t>
      </w:r>
      <w:r>
        <w:rPr>
          <w:rFonts w:asciiTheme="minorEastAsia" w:hAnsiTheme="minorEastAsia" w:eastAsiaTheme="minorEastAsia"/>
          <w:sz w:val="24"/>
          <w:szCs w:val="24"/>
          <w:u w:color="222222"/>
          <w:lang w:eastAsia="zh-CN"/>
        </w:rPr>
        <w:t>。</w:t>
      </w:r>
    </w:p>
    <w:p>
      <w:pPr>
        <w:pStyle w:val="6"/>
        <w:numPr>
          <w:ilvl w:val="0"/>
          <w:numId w:val="12"/>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lang w:eastAsia="zh-CN"/>
        </w:rPr>
        <w:t>后置条件</w:t>
      </w:r>
    </w:p>
    <w:p>
      <w:pPr>
        <w:ind w:firstLine="480"/>
        <w:rPr>
          <w:rFonts w:asciiTheme="minorEastAsia" w:hAnsiTheme="minorEastAsia"/>
          <w:color w:val="222222"/>
          <w:szCs w:val="24"/>
          <w:u w:color="222222"/>
        </w:rPr>
      </w:pPr>
      <w:r>
        <w:rPr>
          <w:rFonts w:hint="eastAsia" w:asciiTheme="minorEastAsia" w:hAnsiTheme="minorEastAsia"/>
          <w:color w:val="222222"/>
          <w:szCs w:val="24"/>
          <w:u w:color="222222"/>
        </w:rPr>
        <w:t>如果用例成功，系统中的座位预约情况会改变，否则系统状态不变。</w:t>
      </w:r>
    </w:p>
    <w:p>
      <w:pPr>
        <w:ind w:firstLine="0" w:firstLineChars="0"/>
        <w:jc w:val="center"/>
        <w:rPr>
          <w:rFonts w:asciiTheme="minorEastAsia" w:hAnsiTheme="minorEastAsia"/>
          <w:color w:val="222222"/>
          <w:szCs w:val="24"/>
          <w:u w:color="222222"/>
        </w:rPr>
      </w:pPr>
      <w:r>
        <w:drawing>
          <wp:inline distT="0" distB="0" distL="0" distR="0">
            <wp:extent cx="5725160" cy="522224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13"/>
                    <a:stretch>
                      <a:fillRect/>
                    </a:stretch>
                  </pic:blipFill>
                  <pic:spPr>
                    <a:xfrm>
                      <a:off x="0" y="0"/>
                      <a:ext cx="5747901" cy="5243207"/>
                    </a:xfrm>
                    <a:prstGeom prst="rect">
                      <a:avLst/>
                    </a:prstGeom>
                  </pic:spPr>
                </pic:pic>
              </a:graphicData>
            </a:graphic>
          </wp:inline>
        </w:drawing>
      </w:r>
    </w:p>
    <w:p>
      <w:pPr>
        <w:pStyle w:val="27"/>
        <w:rPr>
          <w:sz w:val="21"/>
          <w:szCs w:val="21"/>
        </w:rPr>
      </w:pPr>
      <w:r>
        <w:rPr>
          <w:rFonts w:hint="eastAsia"/>
          <w:sz w:val="21"/>
          <w:szCs w:val="21"/>
        </w:rPr>
        <w:t>图</w:t>
      </w:r>
      <w:r>
        <w:rPr>
          <w:sz w:val="21"/>
          <w:szCs w:val="21"/>
        </w:rPr>
        <w:t>1.4</w:t>
      </w:r>
      <w:r>
        <w:rPr>
          <w:rFonts w:hint="eastAsia"/>
          <w:sz w:val="21"/>
          <w:szCs w:val="21"/>
        </w:rPr>
        <w:t xml:space="preserve"> 预约座位活动图</w:t>
      </w:r>
    </w:p>
    <w:p>
      <w:pPr>
        <w:ind w:firstLine="480"/>
        <w:jc w:val="center"/>
        <w:rPr>
          <w:rFonts w:cs="宋体" w:asciiTheme="minorEastAsia" w:hAnsiTheme="minorEastAsia"/>
          <w:b/>
          <w:bCs/>
          <w:color w:val="222222"/>
          <w:szCs w:val="24"/>
          <w:u w:color="222222"/>
        </w:rPr>
      </w:pPr>
    </w:p>
    <w:p>
      <w:pPr>
        <w:pStyle w:val="5"/>
        <w:rPr>
          <w:rFonts w:cs="Times"/>
          <w:bCs/>
        </w:rPr>
      </w:pPr>
      <w:r>
        <w:t>签到用例的用例规约</w:t>
      </w:r>
    </w:p>
    <w:p>
      <w:pPr>
        <w:pStyle w:val="6"/>
        <w:numPr>
          <w:ilvl w:val="0"/>
          <w:numId w:val="17"/>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简要说明</w:t>
      </w:r>
    </w:p>
    <w:p>
      <w:pPr>
        <w:ind w:firstLine="480"/>
        <w:rPr>
          <w:rFonts w:cs="Times"/>
          <w:u w:color="222222"/>
        </w:rPr>
      </w:pPr>
      <w:r>
        <w:rPr>
          <w:rFonts w:hint="eastAsia" w:cs="宋体" w:asciiTheme="minorEastAsia" w:hAnsiTheme="minorEastAsia"/>
          <w:color w:val="222222"/>
          <w:szCs w:val="24"/>
          <w:u w:color="222222"/>
        </w:rPr>
        <w:t>本用例允许学生对提前预约好的座位进行签到</w:t>
      </w:r>
      <w:r>
        <w:rPr>
          <w:rFonts w:hint="eastAsia"/>
          <w:u w:color="222222"/>
        </w:rPr>
        <w:t>。</w:t>
      </w:r>
    </w:p>
    <w:p>
      <w:pPr>
        <w:pStyle w:val="6"/>
        <w:numPr>
          <w:ilvl w:val="0"/>
          <w:numId w:val="17"/>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rPr>
        <w:t>事件流</w:t>
      </w:r>
    </w:p>
    <w:p>
      <w:pPr>
        <w:pStyle w:val="6"/>
        <w:numPr>
          <w:ilvl w:val="1"/>
          <w:numId w:val="17"/>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基本事件流</w:t>
      </w:r>
    </w:p>
    <w:p>
      <w:pPr>
        <w:ind w:firstLine="480"/>
        <w:rPr>
          <w:rFonts w:cs="Times"/>
          <w:u w:color="222222"/>
        </w:rPr>
      </w:pPr>
      <w:r>
        <w:rPr>
          <w:rFonts w:hint="eastAsia" w:cs="宋体"/>
          <w:u w:color="222222"/>
        </w:rPr>
        <w:t>用例开始</w:t>
      </w:r>
      <w:r>
        <w:rPr>
          <w:rFonts w:hint="eastAsia"/>
          <w:u w:color="222222"/>
        </w:rPr>
        <w:t>于学生选择预约座位，或者取消自己已经预约过的座位</w:t>
      </w:r>
      <w:r>
        <w:rPr>
          <w:rFonts w:hint="eastAsia" w:cs="宋体"/>
          <w:u w:color="222222"/>
        </w:rPr>
        <w:t>。</w:t>
      </w:r>
    </w:p>
    <w:p>
      <w:pPr>
        <w:pStyle w:val="6"/>
        <w:numPr>
          <w:ilvl w:val="0"/>
          <w:numId w:val="18"/>
        </w:numPr>
        <w:rPr>
          <w:rFonts w:hint="default" w:cs="Times" w:asciiTheme="minorEastAsia" w:hAnsiTheme="minorEastAsia" w:eastAsiaTheme="minorEastAsia"/>
          <w:sz w:val="24"/>
          <w:szCs w:val="24"/>
          <w:u w:color="222222"/>
          <w:lang w:eastAsia="zh-CN"/>
        </w:rPr>
      </w:pPr>
      <w:r>
        <w:rPr>
          <w:rFonts w:cs="宋体" w:asciiTheme="minorEastAsia" w:hAnsiTheme="minorEastAsia" w:eastAsiaTheme="minorEastAsia"/>
          <w:color w:val="222222"/>
          <w:sz w:val="24"/>
          <w:szCs w:val="24"/>
          <w:u w:color="222222"/>
          <w:lang w:eastAsia="zh-CN"/>
        </w:rPr>
        <w:t>系统跳转到扫一扫界面提示学生扫描座位上的二维码进行签到</w:t>
      </w:r>
    </w:p>
    <w:p>
      <w:pPr>
        <w:pStyle w:val="6"/>
        <w:numPr>
          <w:ilvl w:val="0"/>
          <w:numId w:val="18"/>
        </w:numPr>
        <w:rPr>
          <w:rFonts w:hint="default" w:asciiTheme="minorEastAsia" w:hAnsiTheme="minorEastAsia" w:eastAsiaTheme="minorEastAsia"/>
          <w:sz w:val="24"/>
          <w:szCs w:val="24"/>
          <w:u w:color="222222"/>
          <w:lang w:eastAsia="zh-CN"/>
        </w:rPr>
      </w:pPr>
      <w:r>
        <w:rPr>
          <w:rFonts w:cs="宋体" w:asciiTheme="minorEastAsia" w:hAnsiTheme="minorEastAsia" w:eastAsiaTheme="minorEastAsia"/>
          <w:color w:val="222222"/>
          <w:sz w:val="24"/>
          <w:szCs w:val="24"/>
          <w:u w:color="222222"/>
          <w:lang w:eastAsia="zh-CN"/>
        </w:rPr>
        <w:t>学生扫描座位上的二维码</w:t>
      </w:r>
    </w:p>
    <w:p>
      <w:pPr>
        <w:pStyle w:val="6"/>
        <w:numPr>
          <w:ilvl w:val="0"/>
          <w:numId w:val="18"/>
        </w:numPr>
        <w:rPr>
          <w:rFonts w:hint="default" w:asciiTheme="minorEastAsia" w:hAnsiTheme="minorEastAsia" w:eastAsiaTheme="minorEastAsia"/>
          <w:sz w:val="24"/>
          <w:szCs w:val="24"/>
          <w:u w:color="222222"/>
          <w:lang w:eastAsia="zh-CN"/>
        </w:rPr>
      </w:pPr>
      <w:r>
        <w:rPr>
          <w:rFonts w:cs="宋体" w:asciiTheme="minorEastAsia" w:hAnsiTheme="minorEastAsia" w:eastAsiaTheme="minorEastAsia"/>
          <w:color w:val="222222"/>
          <w:sz w:val="24"/>
          <w:szCs w:val="24"/>
          <w:u w:color="222222"/>
          <w:lang w:eastAsia="zh-CN"/>
        </w:rPr>
        <w:t>系统根据扫描的二维码以及当前时间和学生的预约信息进行匹配</w:t>
      </w:r>
    </w:p>
    <w:p>
      <w:pPr>
        <w:pStyle w:val="6"/>
        <w:numPr>
          <w:ilvl w:val="0"/>
          <w:numId w:val="18"/>
        </w:numPr>
        <w:rPr>
          <w:rFonts w:hint="default" w:asciiTheme="minorEastAsia" w:hAnsiTheme="minorEastAsia" w:eastAsiaTheme="minorEastAsia"/>
          <w:sz w:val="24"/>
          <w:szCs w:val="24"/>
          <w:u w:color="222222"/>
        </w:rPr>
      </w:pPr>
      <w:r>
        <w:rPr>
          <w:rFonts w:cs="宋体" w:asciiTheme="minorEastAsia" w:hAnsiTheme="minorEastAsia" w:eastAsiaTheme="minorEastAsia"/>
          <w:color w:val="222222"/>
          <w:sz w:val="24"/>
          <w:szCs w:val="24"/>
          <w:u w:color="222222"/>
          <w:lang w:eastAsia="zh-CN"/>
        </w:rPr>
        <w:t>执行信息匹配子事件流</w:t>
      </w:r>
    </w:p>
    <w:p>
      <w:pPr>
        <w:pStyle w:val="6"/>
        <w:numPr>
          <w:ilvl w:val="2"/>
          <w:numId w:val="17"/>
        </w:numPr>
        <w:spacing w:line="360" w:lineRule="auto"/>
        <w:rPr>
          <w:rFonts w:hint="default" w:cs="Times" w:asciiTheme="minorEastAsia" w:hAnsiTheme="minorEastAsia" w:eastAsiaTheme="minorEastAsia"/>
          <w:bCs/>
          <w:color w:val="222222"/>
          <w:sz w:val="24"/>
          <w:szCs w:val="24"/>
          <w:u w:color="222222"/>
        </w:rPr>
      </w:pPr>
      <w:r>
        <w:rPr>
          <w:rFonts w:asciiTheme="minorEastAsia" w:hAnsiTheme="minorEastAsia" w:eastAsiaTheme="minorEastAsia"/>
          <w:sz w:val="24"/>
          <w:szCs w:val="24"/>
          <w:u w:color="222222"/>
        </w:rPr>
        <w:t>信息匹配</w:t>
      </w:r>
      <w:r>
        <w:rPr>
          <w:rFonts w:cs="Times" w:asciiTheme="minorEastAsia" w:hAnsiTheme="minorEastAsia" w:eastAsiaTheme="minorEastAsia"/>
          <w:bCs/>
          <w:color w:val="222222"/>
          <w:sz w:val="24"/>
          <w:szCs w:val="24"/>
          <w:u w:color="222222"/>
          <w:lang w:eastAsia="zh-CN"/>
        </w:rPr>
        <w:t xml:space="preserve">  </w:t>
      </w:r>
    </w:p>
    <w:p>
      <w:pPr>
        <w:ind w:firstLine="480"/>
        <w:rPr>
          <w:rFonts w:cs="Times"/>
          <w:bCs/>
          <w:u w:color="222222"/>
        </w:rPr>
      </w:pPr>
      <w:r>
        <w:rPr>
          <w:u w:color="222222"/>
        </w:rPr>
        <w:t>系统根据二维码代表的座位序号以及当前时间与学生端的所有预约信息进行匹配，匹配成功，返回正确信息，更新座位状态，更新学生预约信息状态。</w:t>
      </w:r>
    </w:p>
    <w:p>
      <w:pPr>
        <w:pStyle w:val="6"/>
        <w:numPr>
          <w:ilvl w:val="1"/>
          <w:numId w:val="17"/>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备用事件流</w:t>
      </w:r>
    </w:p>
    <w:p>
      <w:pPr>
        <w:pStyle w:val="6"/>
        <w:numPr>
          <w:ilvl w:val="2"/>
          <w:numId w:val="17"/>
        </w:numPr>
        <w:rPr>
          <w:rFonts w:hint="default" w:cs="Times" w:asciiTheme="minorEastAsia" w:hAnsiTheme="minorEastAsia" w:eastAsiaTheme="minorEastAsia"/>
          <w:sz w:val="24"/>
          <w:szCs w:val="24"/>
          <w:u w:color="222222"/>
          <w:lang w:eastAsia="zh-CN"/>
        </w:rPr>
      </w:pPr>
      <w:r>
        <w:rPr>
          <w:rFonts w:cs="宋体" w:asciiTheme="minorEastAsia" w:hAnsiTheme="minorEastAsia" w:eastAsiaTheme="minorEastAsia"/>
          <w:color w:val="222222"/>
          <w:sz w:val="24"/>
          <w:szCs w:val="24"/>
          <w:u w:color="222222"/>
          <w:lang w:eastAsia="zh-CN"/>
        </w:rPr>
        <w:t>学生的预约信息中无该座位的相关预约信息</w:t>
      </w:r>
    </w:p>
    <w:p>
      <w:pPr>
        <w:ind w:firstLine="480"/>
        <w:rPr>
          <w:u w:color="222222"/>
        </w:rPr>
      </w:pPr>
      <w:r>
        <w:rPr>
          <w:rFonts w:hint="eastAsia"/>
          <w:u w:color="222222"/>
        </w:rPr>
        <w:t>如果学生的预约信息中没有其签到的座位，本用例将被重新开始</w:t>
      </w:r>
      <w:r>
        <w:rPr>
          <w:u w:color="222222"/>
        </w:rPr>
        <w:t>。</w:t>
      </w:r>
    </w:p>
    <w:p>
      <w:pPr>
        <w:pStyle w:val="6"/>
        <w:numPr>
          <w:ilvl w:val="2"/>
          <w:numId w:val="17"/>
        </w:numPr>
        <w:rPr>
          <w:rFonts w:hint="default" w:cs="Times" w:asciiTheme="minorEastAsia" w:hAnsiTheme="minorEastAsia" w:eastAsiaTheme="minorEastAsia"/>
          <w:sz w:val="24"/>
          <w:szCs w:val="24"/>
          <w:u w:color="222222"/>
          <w:lang w:eastAsia="zh-CN"/>
        </w:rPr>
      </w:pPr>
      <w:r>
        <w:rPr>
          <w:rFonts w:cs="宋体" w:asciiTheme="minorEastAsia" w:hAnsiTheme="minorEastAsia" w:eastAsiaTheme="minorEastAsia"/>
          <w:color w:val="222222"/>
          <w:sz w:val="24"/>
          <w:szCs w:val="24"/>
          <w:u w:color="222222"/>
          <w:lang w:eastAsia="zh-CN"/>
        </w:rPr>
        <w:t>学生签到时间提前超过</w:t>
      </w:r>
      <w:r>
        <w:rPr>
          <w:rFonts w:asciiTheme="minorEastAsia" w:hAnsiTheme="minorEastAsia" w:eastAsiaTheme="minorEastAsia"/>
          <w:color w:val="222222"/>
          <w:sz w:val="24"/>
          <w:szCs w:val="24"/>
          <w:u w:color="222222"/>
          <w:lang w:val="en-US" w:eastAsia="zh-CN"/>
        </w:rPr>
        <w:t>10</w:t>
      </w:r>
      <w:r>
        <w:rPr>
          <w:rFonts w:cs="宋体" w:asciiTheme="minorEastAsia" w:hAnsiTheme="minorEastAsia" w:eastAsiaTheme="minorEastAsia"/>
          <w:color w:val="222222"/>
          <w:sz w:val="24"/>
          <w:szCs w:val="24"/>
          <w:u w:color="222222"/>
          <w:lang w:eastAsia="zh-CN"/>
        </w:rPr>
        <w:t>分钟</w:t>
      </w:r>
    </w:p>
    <w:p>
      <w:pPr>
        <w:ind w:firstLine="480"/>
        <w:rPr>
          <w:rFonts w:cs="Times"/>
          <w:u w:color="222222"/>
        </w:rPr>
      </w:pPr>
      <w:r>
        <w:rPr>
          <w:rFonts w:hint="eastAsia"/>
          <w:u w:color="222222"/>
        </w:rPr>
        <w:t>如果学生提前签到且签到时间距离预约开始时间超过</w:t>
      </w:r>
      <w:r>
        <w:rPr>
          <w:u w:color="222222"/>
        </w:rPr>
        <w:t>10</w:t>
      </w:r>
      <w:r>
        <w:rPr>
          <w:rFonts w:hint="eastAsia"/>
          <w:u w:color="222222"/>
        </w:rPr>
        <w:t>分钟，系统将拒绝该请求，本用例将被取消。</w:t>
      </w:r>
    </w:p>
    <w:p>
      <w:pPr>
        <w:pStyle w:val="6"/>
        <w:numPr>
          <w:ilvl w:val="0"/>
          <w:numId w:val="17"/>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rPr>
        <w:t>特殊要求</w:t>
      </w:r>
    </w:p>
    <w:p>
      <w:pPr>
        <w:pStyle w:val="6"/>
        <w:ind w:left="425" w:firstLine="0"/>
        <w:rPr>
          <w:rFonts w:hint="default" w:cs="Times" w:asciiTheme="minorEastAsia" w:hAnsiTheme="minorEastAsia" w:eastAsiaTheme="minorEastAsia"/>
          <w:bCs/>
          <w:color w:val="222222"/>
          <w:sz w:val="24"/>
          <w:szCs w:val="24"/>
          <w:u w:color="222222"/>
          <w:lang w:eastAsia="zh-CN"/>
        </w:rPr>
      </w:pPr>
      <w:r>
        <w:rPr>
          <w:rFonts w:cs="Times" w:asciiTheme="minorEastAsia" w:hAnsiTheme="minorEastAsia" w:eastAsiaTheme="minorEastAsia"/>
          <w:bCs/>
          <w:color w:val="222222"/>
          <w:sz w:val="24"/>
          <w:szCs w:val="24"/>
          <w:u w:color="222222"/>
        </w:rPr>
        <w:t>无</w:t>
      </w:r>
    </w:p>
    <w:p>
      <w:pPr>
        <w:pStyle w:val="6"/>
        <w:numPr>
          <w:ilvl w:val="0"/>
          <w:numId w:val="17"/>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lang w:eastAsia="zh-CN"/>
        </w:rPr>
        <w:t>前置条件</w:t>
      </w:r>
    </w:p>
    <w:p>
      <w:pPr>
        <w:pStyle w:val="6"/>
        <w:ind w:left="425" w:firstLine="0"/>
        <w:rPr>
          <w:rFonts w:hint="default" w:cs="Times" w:asciiTheme="minorEastAsia" w:hAnsiTheme="minorEastAsia" w:eastAsiaTheme="minorEastAsia"/>
          <w:sz w:val="24"/>
          <w:szCs w:val="24"/>
          <w:u w:color="222222"/>
        </w:rPr>
      </w:pPr>
      <w:r>
        <w:rPr>
          <w:rFonts w:cs="宋体" w:asciiTheme="minorEastAsia" w:hAnsiTheme="minorEastAsia" w:eastAsiaTheme="minorEastAsia"/>
          <w:color w:val="222222"/>
          <w:sz w:val="24"/>
          <w:szCs w:val="24"/>
          <w:u w:color="222222"/>
          <w:lang w:eastAsia="zh-CN"/>
        </w:rPr>
        <w:t>用户已经登陆系统</w:t>
      </w:r>
      <w:r>
        <w:rPr>
          <w:rFonts w:asciiTheme="minorEastAsia" w:hAnsiTheme="minorEastAsia" w:eastAsiaTheme="minorEastAsia"/>
          <w:sz w:val="24"/>
          <w:szCs w:val="24"/>
          <w:u w:color="222222"/>
        </w:rPr>
        <w:t>。</w:t>
      </w:r>
    </w:p>
    <w:p>
      <w:pPr>
        <w:pStyle w:val="6"/>
        <w:numPr>
          <w:ilvl w:val="0"/>
          <w:numId w:val="17"/>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lang w:eastAsia="zh-CN"/>
        </w:rPr>
        <w:t>后置条件</w:t>
      </w:r>
    </w:p>
    <w:p>
      <w:pPr>
        <w:ind w:firstLine="480"/>
        <w:rPr>
          <w:b/>
          <w:bCs/>
          <w:u w:color="222222"/>
        </w:rPr>
      </w:pPr>
      <w:r>
        <w:rPr>
          <w:rFonts w:hint="eastAsia"/>
          <w:u w:color="222222"/>
        </w:rPr>
        <w:t>如果用例成功，系统中的座位状态以及学生预约信息会改变，否则系统状态不变。</w:t>
      </w:r>
    </w:p>
    <w:p>
      <w:pPr>
        <w:ind w:firstLine="480"/>
        <w:jc w:val="center"/>
        <w:rPr>
          <w:b/>
          <w:bCs/>
          <w:u w:color="222222"/>
        </w:rPr>
      </w:pPr>
      <w:r>
        <w:rPr>
          <w:rFonts w:cs="宋体" w:asciiTheme="minorEastAsia" w:hAnsiTheme="minorEastAsia"/>
          <w:color w:val="222222"/>
          <w:szCs w:val="24"/>
          <w:u w:color="222222"/>
        </w:rPr>
        <w:drawing>
          <wp:inline distT="0" distB="0" distL="0" distR="0">
            <wp:extent cx="4476750" cy="7923530"/>
            <wp:effectExtent l="0" t="0" r="0" b="0"/>
            <wp:docPr id="1073741829" name="officeArt object"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descr="未命名文件"/>
                    <pic:cNvPicPr>
                      <a:picLocks noChangeAspect="1"/>
                    </pic:cNvPicPr>
                  </pic:nvPicPr>
                  <pic:blipFill>
                    <a:blip r:embed="rId14"/>
                    <a:stretch>
                      <a:fillRect/>
                    </a:stretch>
                  </pic:blipFill>
                  <pic:spPr>
                    <a:xfrm>
                      <a:off x="0" y="0"/>
                      <a:ext cx="4488595" cy="7943511"/>
                    </a:xfrm>
                    <a:prstGeom prst="rect">
                      <a:avLst/>
                    </a:prstGeom>
                    <a:ln w="12700" cap="flat">
                      <a:noFill/>
                      <a:miter lim="400000"/>
                      <a:headEnd/>
                      <a:tailEnd/>
                    </a:ln>
                    <a:effectLst/>
                  </pic:spPr>
                </pic:pic>
              </a:graphicData>
            </a:graphic>
          </wp:inline>
        </w:drawing>
      </w:r>
    </w:p>
    <w:p>
      <w:pPr>
        <w:pStyle w:val="27"/>
        <w:rPr>
          <w:sz w:val="21"/>
          <w:szCs w:val="21"/>
        </w:rPr>
      </w:pPr>
      <w:r>
        <w:rPr>
          <w:rFonts w:hint="eastAsia"/>
          <w:sz w:val="21"/>
          <w:szCs w:val="21"/>
        </w:rPr>
        <w:t>图</w:t>
      </w:r>
      <w:r>
        <w:rPr>
          <w:sz w:val="21"/>
          <w:szCs w:val="21"/>
        </w:rPr>
        <w:t>1.5</w:t>
      </w:r>
      <w:r>
        <w:rPr>
          <w:rFonts w:hint="eastAsia"/>
          <w:sz w:val="21"/>
          <w:szCs w:val="21"/>
        </w:rPr>
        <w:t xml:space="preserve"> 签到活动图</w:t>
      </w:r>
    </w:p>
    <w:p>
      <w:pPr>
        <w:ind w:firstLine="3960" w:firstLineChars="1650"/>
        <w:rPr>
          <w:rFonts w:cs="Times" w:asciiTheme="minorEastAsia" w:hAnsiTheme="minorEastAsia"/>
          <w:color w:val="222222"/>
          <w:u w:color="222222"/>
        </w:rPr>
      </w:pPr>
    </w:p>
    <w:p>
      <w:pPr>
        <w:ind w:firstLine="3960" w:firstLineChars="1650"/>
        <w:rPr>
          <w:rFonts w:cs="Times" w:asciiTheme="minorEastAsia" w:hAnsiTheme="minorEastAsia"/>
          <w:color w:val="222222"/>
          <w:u w:color="222222"/>
        </w:rPr>
      </w:pPr>
    </w:p>
    <w:p>
      <w:pPr>
        <w:ind w:firstLine="0" w:firstLineChars="0"/>
        <w:rPr>
          <w:rFonts w:cs="Times" w:asciiTheme="minorEastAsia" w:hAnsiTheme="minorEastAsia"/>
          <w:color w:val="222222"/>
          <w:u w:color="222222"/>
        </w:rPr>
      </w:pPr>
    </w:p>
    <w:p>
      <w:pPr>
        <w:pStyle w:val="5"/>
        <w:rPr>
          <w:rFonts w:cs="Times"/>
          <w:bCs/>
        </w:rPr>
      </w:pPr>
      <w:r>
        <w:t>签退用例的用例规约</w:t>
      </w:r>
    </w:p>
    <w:p>
      <w:pPr>
        <w:pStyle w:val="6"/>
        <w:numPr>
          <w:ilvl w:val="0"/>
          <w:numId w:val="19"/>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简要说明</w:t>
      </w:r>
    </w:p>
    <w:p>
      <w:pPr>
        <w:ind w:firstLine="480"/>
        <w:rPr>
          <w:rFonts w:cs="Times"/>
          <w:u w:color="222222"/>
        </w:rPr>
      </w:pPr>
      <w:r>
        <w:rPr>
          <w:rFonts w:hint="eastAsia" w:asciiTheme="minorEastAsia" w:hAnsiTheme="minorEastAsia"/>
          <w:color w:val="222222"/>
          <w:szCs w:val="24"/>
          <w:u w:color="222222"/>
        </w:rPr>
        <w:t>本用例允许学生对当前座位（即提前预约且已经签到过的座位）进行签退</w:t>
      </w:r>
      <w:r>
        <w:rPr>
          <w:rFonts w:hint="eastAsia"/>
          <w:u w:color="222222"/>
        </w:rPr>
        <w:t>。</w:t>
      </w:r>
    </w:p>
    <w:p>
      <w:pPr>
        <w:pStyle w:val="6"/>
        <w:numPr>
          <w:ilvl w:val="0"/>
          <w:numId w:val="19"/>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rPr>
        <w:t>事件流</w:t>
      </w:r>
    </w:p>
    <w:p>
      <w:pPr>
        <w:pStyle w:val="6"/>
        <w:numPr>
          <w:ilvl w:val="1"/>
          <w:numId w:val="19"/>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基本事件流</w:t>
      </w:r>
    </w:p>
    <w:p>
      <w:pPr>
        <w:ind w:firstLine="480"/>
        <w:rPr>
          <w:rFonts w:cs="Times"/>
          <w:u w:color="222222"/>
        </w:rPr>
      </w:pPr>
      <w:r>
        <w:rPr>
          <w:rFonts w:hint="eastAsia" w:asciiTheme="minorEastAsia" w:hAnsiTheme="minorEastAsia"/>
          <w:color w:val="222222"/>
          <w:szCs w:val="24"/>
          <w:u w:color="222222"/>
        </w:rPr>
        <w:t>用例开始于学生对已预约且已签到的座位进行签退</w:t>
      </w:r>
      <w:r>
        <w:rPr>
          <w:rFonts w:hint="eastAsia" w:cs="宋体"/>
          <w:u w:color="222222"/>
        </w:rPr>
        <w:t>。</w:t>
      </w:r>
    </w:p>
    <w:p>
      <w:pPr>
        <w:pStyle w:val="6"/>
        <w:numPr>
          <w:ilvl w:val="0"/>
          <w:numId w:val="20"/>
        </w:numPr>
        <w:rPr>
          <w:rFonts w:hint="default" w:asciiTheme="minorEastAsia" w:hAnsiTheme="minorEastAsia" w:eastAsiaTheme="minorEastAsia"/>
          <w:sz w:val="24"/>
          <w:szCs w:val="24"/>
          <w:u w:color="222222"/>
          <w:lang w:eastAsia="zh-CN"/>
        </w:rPr>
      </w:pPr>
      <w:r>
        <w:rPr>
          <w:rFonts w:asciiTheme="minorEastAsia" w:hAnsiTheme="minorEastAsia" w:eastAsiaTheme="minorEastAsia"/>
          <w:color w:val="222222"/>
          <w:sz w:val="24"/>
          <w:szCs w:val="24"/>
          <w:u w:color="222222"/>
          <w:lang w:eastAsia="zh-CN"/>
        </w:rPr>
        <w:t>系统提示学生是否确认签退</w:t>
      </w:r>
    </w:p>
    <w:p>
      <w:pPr>
        <w:pStyle w:val="6"/>
        <w:numPr>
          <w:ilvl w:val="0"/>
          <w:numId w:val="20"/>
        </w:numPr>
        <w:spacing w:line="288" w:lineRule="auto"/>
        <w:rPr>
          <w:rFonts w:hint="default" w:cs="Times" w:asciiTheme="minorEastAsia" w:hAnsiTheme="minorEastAsia" w:eastAsiaTheme="minorEastAsia"/>
          <w:color w:val="222222"/>
          <w:sz w:val="24"/>
          <w:szCs w:val="24"/>
          <w:u w:color="222222"/>
          <w:lang w:eastAsia="zh-CN"/>
        </w:rPr>
      </w:pPr>
      <w:r>
        <w:rPr>
          <w:rFonts w:asciiTheme="minorEastAsia" w:hAnsiTheme="minorEastAsia" w:eastAsiaTheme="minorEastAsia"/>
          <w:color w:val="222222"/>
          <w:sz w:val="24"/>
          <w:szCs w:val="24"/>
          <w:u w:color="222222"/>
          <w:lang w:eastAsia="zh-CN"/>
        </w:rPr>
        <w:t>学生选择确认签退</w:t>
      </w:r>
    </w:p>
    <w:p>
      <w:pPr>
        <w:pStyle w:val="6"/>
        <w:numPr>
          <w:ilvl w:val="0"/>
          <w:numId w:val="20"/>
        </w:numPr>
        <w:rPr>
          <w:rFonts w:hint="default" w:asciiTheme="minorEastAsia" w:hAnsiTheme="minorEastAsia" w:eastAsiaTheme="minorEastAsia"/>
          <w:sz w:val="24"/>
          <w:szCs w:val="24"/>
          <w:u w:color="222222"/>
          <w:lang w:eastAsia="zh-CN"/>
        </w:rPr>
      </w:pPr>
      <w:r>
        <w:rPr>
          <w:rFonts w:asciiTheme="minorEastAsia" w:hAnsiTheme="minorEastAsia" w:eastAsiaTheme="minorEastAsia"/>
          <w:color w:val="222222"/>
          <w:sz w:val="24"/>
          <w:szCs w:val="24"/>
          <w:u w:color="222222"/>
          <w:lang w:eastAsia="zh-CN"/>
        </w:rPr>
        <w:t>一旦学生选择确认签退，系统提交修改座位及学生状态信息</w:t>
      </w:r>
    </w:p>
    <w:p>
      <w:pPr>
        <w:pStyle w:val="6"/>
        <w:numPr>
          <w:ilvl w:val="0"/>
          <w:numId w:val="20"/>
        </w:numPr>
        <w:rPr>
          <w:rFonts w:hint="default" w:asciiTheme="minorEastAsia" w:hAnsiTheme="minorEastAsia" w:eastAsiaTheme="minorEastAsia"/>
          <w:sz w:val="24"/>
          <w:szCs w:val="24"/>
          <w:u w:color="222222"/>
          <w:lang w:eastAsia="zh-CN"/>
        </w:rPr>
      </w:pPr>
      <w:r>
        <w:rPr>
          <w:rFonts w:asciiTheme="minorEastAsia" w:hAnsiTheme="minorEastAsia" w:eastAsiaTheme="minorEastAsia"/>
          <w:color w:val="222222"/>
          <w:sz w:val="24"/>
          <w:szCs w:val="24"/>
          <w:u w:color="222222"/>
          <w:lang w:eastAsia="zh-CN"/>
        </w:rPr>
        <w:t>执行修改座位状态子事件流</w:t>
      </w:r>
    </w:p>
    <w:p>
      <w:pPr>
        <w:pStyle w:val="6"/>
        <w:numPr>
          <w:ilvl w:val="2"/>
          <w:numId w:val="19"/>
        </w:numPr>
        <w:spacing w:line="360" w:lineRule="auto"/>
        <w:rPr>
          <w:rFonts w:hint="default" w:cs="Times" w:asciiTheme="minorEastAsia" w:hAnsiTheme="minorEastAsia" w:eastAsiaTheme="minorEastAsia"/>
          <w:bCs/>
          <w:color w:val="222222"/>
          <w:sz w:val="24"/>
          <w:szCs w:val="24"/>
          <w:u w:color="222222"/>
        </w:rPr>
      </w:pPr>
      <w:r>
        <w:rPr>
          <w:rFonts w:asciiTheme="minorEastAsia" w:hAnsiTheme="minorEastAsia" w:eastAsiaTheme="minorEastAsia"/>
          <w:sz w:val="24"/>
          <w:szCs w:val="24"/>
          <w:u w:color="222222"/>
        </w:rPr>
        <w:t>修改</w:t>
      </w:r>
      <w:r>
        <w:rPr>
          <w:rFonts w:asciiTheme="minorEastAsia" w:hAnsiTheme="minorEastAsia" w:eastAsiaTheme="minorEastAsia"/>
          <w:sz w:val="24"/>
          <w:szCs w:val="24"/>
          <w:u w:color="222222"/>
          <w:lang w:eastAsia="zh-CN"/>
        </w:rPr>
        <w:t>座位状态</w:t>
      </w:r>
      <w:r>
        <w:rPr>
          <w:rFonts w:cs="Times" w:asciiTheme="minorEastAsia" w:hAnsiTheme="minorEastAsia" w:eastAsiaTheme="minorEastAsia"/>
          <w:bCs/>
          <w:color w:val="222222"/>
          <w:sz w:val="24"/>
          <w:szCs w:val="24"/>
          <w:u w:color="222222"/>
          <w:lang w:eastAsia="zh-CN"/>
        </w:rPr>
        <w:t xml:space="preserve">  </w:t>
      </w:r>
    </w:p>
    <w:p>
      <w:pPr>
        <w:ind w:firstLine="480"/>
        <w:rPr>
          <w:rFonts w:cs="Times"/>
          <w:bCs/>
          <w:u w:color="222222"/>
        </w:rPr>
      </w:pPr>
      <w:r>
        <w:rPr>
          <w:rFonts w:hint="eastAsia" w:asciiTheme="minorEastAsia" w:hAnsiTheme="minorEastAsia"/>
          <w:color w:val="222222"/>
          <w:szCs w:val="24"/>
          <w:u w:color="222222"/>
        </w:rPr>
        <w:t>系统根据提交的签到或签退成功的信息，更新座位状态，并更新学生端预约信息状态</w:t>
      </w:r>
      <w:r>
        <w:rPr>
          <w:u w:color="222222"/>
        </w:rPr>
        <w:t>。</w:t>
      </w:r>
    </w:p>
    <w:p>
      <w:pPr>
        <w:pStyle w:val="6"/>
        <w:numPr>
          <w:ilvl w:val="1"/>
          <w:numId w:val="19"/>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备用事件流</w:t>
      </w:r>
    </w:p>
    <w:p>
      <w:pPr>
        <w:pStyle w:val="6"/>
        <w:numPr>
          <w:ilvl w:val="2"/>
          <w:numId w:val="19"/>
        </w:numPr>
        <w:rPr>
          <w:rFonts w:hint="default" w:cs="Times" w:asciiTheme="minorEastAsia" w:hAnsiTheme="minorEastAsia" w:eastAsiaTheme="minorEastAsia"/>
          <w:sz w:val="24"/>
          <w:szCs w:val="24"/>
          <w:u w:color="222222"/>
        </w:rPr>
      </w:pPr>
      <w:r>
        <w:rPr>
          <w:rFonts w:asciiTheme="minorEastAsia" w:hAnsiTheme="minorEastAsia" w:eastAsiaTheme="minorEastAsia"/>
          <w:color w:val="222222"/>
          <w:sz w:val="24"/>
          <w:szCs w:val="24"/>
          <w:u w:color="222222"/>
          <w:lang w:eastAsia="zh-CN"/>
        </w:rPr>
        <w:t>学生无需要签退的座位</w:t>
      </w:r>
    </w:p>
    <w:p>
      <w:pPr>
        <w:ind w:firstLine="480"/>
        <w:rPr>
          <w:u w:color="222222"/>
        </w:rPr>
      </w:pPr>
      <w:r>
        <w:rPr>
          <w:rFonts w:hint="eastAsia" w:asciiTheme="minorEastAsia" w:hAnsiTheme="minorEastAsia"/>
          <w:color w:val="222222"/>
          <w:szCs w:val="24"/>
          <w:u w:color="222222"/>
        </w:rPr>
        <w:t>如果学生的座位信息中没有需要签退的座位，本用例将被重新开始</w:t>
      </w:r>
      <w:r>
        <w:rPr>
          <w:u w:color="222222"/>
        </w:rPr>
        <w:t>。</w:t>
      </w:r>
    </w:p>
    <w:p>
      <w:pPr>
        <w:pStyle w:val="6"/>
        <w:numPr>
          <w:ilvl w:val="2"/>
          <w:numId w:val="19"/>
        </w:numPr>
        <w:rPr>
          <w:rFonts w:hint="default" w:cs="Times" w:asciiTheme="minorEastAsia" w:hAnsiTheme="minorEastAsia" w:eastAsiaTheme="minorEastAsia"/>
          <w:sz w:val="24"/>
          <w:szCs w:val="24"/>
          <w:u w:color="222222"/>
          <w:lang w:eastAsia="zh-CN"/>
        </w:rPr>
      </w:pPr>
      <w:r>
        <w:rPr>
          <w:rFonts w:cs="宋体" w:asciiTheme="minorEastAsia" w:hAnsiTheme="minorEastAsia" w:eastAsiaTheme="minorEastAsia"/>
          <w:color w:val="222222"/>
          <w:sz w:val="24"/>
          <w:szCs w:val="24"/>
          <w:u w:color="222222"/>
          <w:lang w:eastAsia="zh-CN"/>
        </w:rPr>
        <w:t>学生签</w:t>
      </w:r>
      <w:r>
        <w:rPr>
          <w:rFonts w:cs="宋体" w:asciiTheme="minorEastAsia" w:hAnsiTheme="minorEastAsia" w:eastAsiaTheme="minorEastAsia"/>
          <w:color w:val="222222"/>
          <w:sz w:val="24"/>
          <w:szCs w:val="24"/>
          <w:u w:color="222222"/>
          <w:lang w:val="en-US" w:eastAsia="zh-CN"/>
        </w:rPr>
        <w:t>退</w:t>
      </w:r>
      <w:r>
        <w:rPr>
          <w:rFonts w:cs="宋体" w:asciiTheme="minorEastAsia" w:hAnsiTheme="minorEastAsia" w:eastAsiaTheme="minorEastAsia"/>
          <w:color w:val="222222"/>
          <w:sz w:val="24"/>
          <w:szCs w:val="24"/>
          <w:u w:color="222222"/>
          <w:lang w:eastAsia="zh-CN"/>
        </w:rPr>
        <w:t>时间提前超过</w:t>
      </w:r>
      <w:r>
        <w:rPr>
          <w:rFonts w:asciiTheme="minorEastAsia" w:hAnsiTheme="minorEastAsia" w:eastAsiaTheme="minorEastAsia"/>
          <w:color w:val="222222"/>
          <w:sz w:val="24"/>
          <w:szCs w:val="24"/>
          <w:u w:color="222222"/>
          <w:lang w:val="en-US" w:eastAsia="zh-CN"/>
        </w:rPr>
        <w:t>10</w:t>
      </w:r>
      <w:r>
        <w:rPr>
          <w:rFonts w:cs="宋体" w:asciiTheme="minorEastAsia" w:hAnsiTheme="minorEastAsia" w:eastAsiaTheme="minorEastAsia"/>
          <w:color w:val="222222"/>
          <w:sz w:val="24"/>
          <w:szCs w:val="24"/>
          <w:u w:color="222222"/>
          <w:lang w:eastAsia="zh-CN"/>
        </w:rPr>
        <w:t>分钟</w:t>
      </w:r>
    </w:p>
    <w:p>
      <w:pPr>
        <w:ind w:firstLine="480"/>
        <w:rPr>
          <w:rFonts w:cs="Times"/>
          <w:u w:color="222222"/>
        </w:rPr>
      </w:pPr>
      <w:r>
        <w:rPr>
          <w:rFonts w:hint="eastAsia"/>
          <w:u w:color="222222"/>
        </w:rPr>
        <w:t>如果学生提前签退且签退时间距离预约开始时间超过</w:t>
      </w:r>
      <w:r>
        <w:rPr>
          <w:u w:color="222222"/>
        </w:rPr>
        <w:t>10</w:t>
      </w:r>
      <w:r>
        <w:rPr>
          <w:rFonts w:hint="eastAsia"/>
          <w:u w:color="222222"/>
        </w:rPr>
        <w:t>分钟，系统将拒绝该请求，本用例将被取消。</w:t>
      </w:r>
    </w:p>
    <w:p>
      <w:pPr>
        <w:pStyle w:val="6"/>
        <w:numPr>
          <w:ilvl w:val="0"/>
          <w:numId w:val="19"/>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rPr>
        <w:t>特殊要求</w:t>
      </w:r>
    </w:p>
    <w:p>
      <w:pPr>
        <w:pStyle w:val="6"/>
        <w:ind w:left="425" w:firstLine="0"/>
        <w:rPr>
          <w:rFonts w:hint="default" w:cs="Times" w:asciiTheme="minorEastAsia" w:hAnsiTheme="minorEastAsia" w:eastAsiaTheme="minorEastAsia"/>
          <w:bCs/>
          <w:color w:val="222222"/>
          <w:sz w:val="24"/>
          <w:szCs w:val="24"/>
          <w:u w:color="222222"/>
          <w:lang w:eastAsia="zh-CN"/>
        </w:rPr>
      </w:pPr>
      <w:r>
        <w:rPr>
          <w:rFonts w:cs="Times" w:asciiTheme="minorEastAsia" w:hAnsiTheme="minorEastAsia" w:eastAsiaTheme="minorEastAsia"/>
          <w:bCs/>
          <w:color w:val="222222"/>
          <w:sz w:val="24"/>
          <w:szCs w:val="24"/>
          <w:u w:color="222222"/>
        </w:rPr>
        <w:t>无</w:t>
      </w:r>
    </w:p>
    <w:p>
      <w:pPr>
        <w:pStyle w:val="6"/>
        <w:numPr>
          <w:ilvl w:val="0"/>
          <w:numId w:val="19"/>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lang w:eastAsia="zh-CN"/>
        </w:rPr>
        <w:t>前置条件</w:t>
      </w:r>
    </w:p>
    <w:p>
      <w:pPr>
        <w:pStyle w:val="6"/>
        <w:ind w:left="425" w:firstLine="0"/>
        <w:rPr>
          <w:rFonts w:hint="default" w:cs="Times" w:asciiTheme="minorEastAsia" w:hAnsiTheme="minorEastAsia" w:eastAsiaTheme="minorEastAsia"/>
          <w:sz w:val="24"/>
          <w:szCs w:val="24"/>
          <w:u w:color="222222"/>
        </w:rPr>
      </w:pPr>
      <w:r>
        <w:rPr>
          <w:rFonts w:cs="宋体" w:asciiTheme="minorEastAsia" w:hAnsiTheme="minorEastAsia" w:eastAsiaTheme="minorEastAsia"/>
          <w:color w:val="222222"/>
          <w:sz w:val="24"/>
          <w:szCs w:val="24"/>
          <w:u w:color="222222"/>
          <w:lang w:eastAsia="zh-CN"/>
        </w:rPr>
        <w:t>用户已经登陆系统</w:t>
      </w:r>
      <w:r>
        <w:rPr>
          <w:rFonts w:asciiTheme="minorEastAsia" w:hAnsiTheme="minorEastAsia" w:eastAsiaTheme="minorEastAsia"/>
          <w:sz w:val="24"/>
          <w:szCs w:val="24"/>
          <w:u w:color="222222"/>
        </w:rPr>
        <w:t>。</w:t>
      </w:r>
    </w:p>
    <w:p>
      <w:pPr>
        <w:pStyle w:val="6"/>
        <w:numPr>
          <w:ilvl w:val="0"/>
          <w:numId w:val="19"/>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lang w:eastAsia="zh-CN"/>
        </w:rPr>
        <w:t>后置条件</w:t>
      </w:r>
    </w:p>
    <w:p>
      <w:pPr>
        <w:ind w:firstLine="480"/>
        <w:rPr>
          <w:b/>
          <w:bCs/>
          <w:u w:color="222222"/>
        </w:rPr>
      </w:pPr>
      <w:r>
        <w:rPr>
          <w:rFonts w:hint="eastAsia" w:asciiTheme="minorEastAsia" w:hAnsiTheme="minorEastAsia"/>
          <w:color w:val="222222"/>
          <w:szCs w:val="24"/>
          <w:u w:color="222222"/>
        </w:rPr>
        <w:t>如果用例成功，系统中的座位状态以及学生预约信息会改变，否则系统状态不变</w:t>
      </w:r>
      <w:r>
        <w:rPr>
          <w:rFonts w:hint="eastAsia"/>
          <w:u w:color="222222"/>
        </w:rPr>
        <w:t>。</w:t>
      </w:r>
    </w:p>
    <w:p>
      <w:pPr>
        <w:ind w:firstLine="0" w:firstLineChars="0"/>
        <w:rPr>
          <w:rFonts w:cs="Times" w:asciiTheme="minorEastAsia" w:hAnsiTheme="minorEastAsia"/>
          <w:color w:val="222222"/>
          <w:u w:color="222222"/>
        </w:rPr>
      </w:pPr>
    </w:p>
    <w:p>
      <w:pPr>
        <w:ind w:firstLine="0" w:firstLineChars="0"/>
        <w:rPr>
          <w:rFonts w:cs="Times" w:asciiTheme="minorEastAsia" w:hAnsiTheme="minorEastAsia"/>
          <w:color w:val="222222"/>
          <w:u w:color="222222"/>
        </w:rPr>
      </w:pPr>
    </w:p>
    <w:p>
      <w:pPr>
        <w:ind w:firstLine="0" w:firstLineChars="0"/>
        <w:rPr>
          <w:rFonts w:cs="Times" w:asciiTheme="minorEastAsia" w:hAnsiTheme="minorEastAsia"/>
          <w:color w:val="222222"/>
          <w:u w:color="222222"/>
        </w:rPr>
      </w:pPr>
    </w:p>
    <w:p>
      <w:pPr>
        <w:ind w:firstLine="0" w:firstLineChars="0"/>
        <w:rPr>
          <w:rFonts w:cs="Times" w:asciiTheme="minorEastAsia" w:hAnsiTheme="minorEastAsia"/>
          <w:color w:val="222222"/>
          <w:u w:color="222222"/>
        </w:rPr>
      </w:pPr>
    </w:p>
    <w:p>
      <w:pPr>
        <w:ind w:firstLine="0" w:firstLineChars="0"/>
        <w:rPr>
          <w:rFonts w:cs="Times" w:asciiTheme="minorEastAsia" w:hAnsiTheme="minorEastAsia"/>
          <w:color w:val="222222"/>
          <w:u w:color="222222"/>
        </w:rPr>
      </w:pPr>
    </w:p>
    <w:p>
      <w:pPr>
        <w:ind w:firstLine="0" w:firstLineChars="0"/>
        <w:jc w:val="center"/>
        <w:rPr>
          <w:rFonts w:cs="Times" w:asciiTheme="minorEastAsia" w:hAnsiTheme="minorEastAsia"/>
          <w:color w:val="222222"/>
          <w:szCs w:val="24"/>
          <w:u w:color="222222"/>
        </w:rPr>
      </w:pPr>
      <w:r>
        <w:rPr>
          <w:rFonts w:cs="Times" w:asciiTheme="minorEastAsia" w:hAnsiTheme="minorEastAsia"/>
          <w:color w:val="222222"/>
          <w:szCs w:val="24"/>
          <w:u w:color="222222"/>
        </w:rPr>
        <w:drawing>
          <wp:inline distT="0" distB="0" distL="0" distR="0">
            <wp:extent cx="3140075" cy="4742815"/>
            <wp:effectExtent l="0" t="0" r="0" b="0"/>
            <wp:docPr id="1073741830" name="officeArt object"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descr="未命名文件 (1)"/>
                    <pic:cNvPicPr>
                      <a:picLocks noChangeAspect="1"/>
                    </pic:cNvPicPr>
                  </pic:nvPicPr>
                  <pic:blipFill>
                    <a:blip r:embed="rId15"/>
                    <a:stretch>
                      <a:fillRect/>
                    </a:stretch>
                  </pic:blipFill>
                  <pic:spPr>
                    <a:xfrm>
                      <a:off x="0" y="0"/>
                      <a:ext cx="3150428" cy="4758624"/>
                    </a:xfrm>
                    <a:prstGeom prst="rect">
                      <a:avLst/>
                    </a:prstGeom>
                    <a:ln w="12700" cap="flat">
                      <a:noFill/>
                      <a:miter lim="400000"/>
                      <a:headEnd/>
                      <a:tailEnd/>
                    </a:ln>
                    <a:effectLst/>
                  </pic:spPr>
                </pic:pic>
              </a:graphicData>
            </a:graphic>
          </wp:inline>
        </w:drawing>
      </w:r>
    </w:p>
    <w:p>
      <w:pPr>
        <w:pStyle w:val="27"/>
        <w:rPr>
          <w:sz w:val="21"/>
          <w:szCs w:val="21"/>
        </w:rPr>
      </w:pPr>
      <w:r>
        <w:rPr>
          <w:rFonts w:hint="eastAsia"/>
          <w:sz w:val="21"/>
          <w:szCs w:val="21"/>
        </w:rPr>
        <w:t>图</w:t>
      </w:r>
      <w:r>
        <w:rPr>
          <w:sz w:val="21"/>
          <w:szCs w:val="21"/>
        </w:rPr>
        <w:t>1.6</w:t>
      </w:r>
      <w:r>
        <w:rPr>
          <w:rFonts w:hint="eastAsia"/>
          <w:sz w:val="21"/>
          <w:szCs w:val="21"/>
        </w:rPr>
        <w:t xml:space="preserve"> 签退活动图</w:t>
      </w:r>
    </w:p>
    <w:p>
      <w:pPr>
        <w:pStyle w:val="27"/>
      </w:pPr>
    </w:p>
    <w:p>
      <w:pPr>
        <w:pStyle w:val="6"/>
        <w:numPr>
          <w:ilvl w:val="0"/>
          <w:numId w:val="1"/>
        </w:numPr>
        <w:rPr>
          <w:rFonts w:hint="default" w:ascii="宋体" w:hAnsi="宋体" w:eastAsia="宋体" w:cs="Times"/>
          <w:b/>
          <w:bCs/>
          <w:color w:val="222222"/>
          <w:sz w:val="28"/>
          <w:szCs w:val="28"/>
          <w:u w:color="222222"/>
          <w:lang w:eastAsia="zh-CN"/>
        </w:rPr>
      </w:pPr>
      <w:r>
        <w:rPr>
          <w:rFonts w:ascii="宋体" w:hAnsi="宋体" w:eastAsia="宋体"/>
          <w:b/>
          <w:color w:val="222222"/>
          <w:sz w:val="28"/>
          <w:szCs w:val="28"/>
          <w:u w:color="222222"/>
          <w:lang w:eastAsia="zh-CN"/>
        </w:rPr>
        <w:t>管理座位用例的用例规约</w:t>
      </w:r>
    </w:p>
    <w:p>
      <w:pPr>
        <w:pStyle w:val="6"/>
        <w:numPr>
          <w:ilvl w:val="0"/>
          <w:numId w:val="21"/>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简要说明</w:t>
      </w:r>
    </w:p>
    <w:p>
      <w:pPr>
        <w:ind w:firstLine="480"/>
        <w:rPr>
          <w:rFonts w:cs="Times"/>
          <w:u w:color="222222"/>
        </w:rPr>
      </w:pPr>
      <w:r>
        <w:rPr>
          <w:rFonts w:hint="eastAsia" w:asciiTheme="minorEastAsia" w:hAnsiTheme="minorEastAsia"/>
          <w:szCs w:val="24"/>
        </w:rPr>
        <w:t>本用例允许管理员管理图书馆内可用座位资源，可以在系统中管理图书馆座位的数量、位置，改变座位的可被预约时间</w:t>
      </w:r>
      <w:r>
        <w:rPr>
          <w:rFonts w:hint="eastAsia"/>
          <w:u w:color="222222"/>
        </w:rPr>
        <w:t>。</w:t>
      </w:r>
    </w:p>
    <w:p>
      <w:pPr>
        <w:pStyle w:val="6"/>
        <w:numPr>
          <w:ilvl w:val="0"/>
          <w:numId w:val="21"/>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rPr>
        <w:t>事件流</w:t>
      </w:r>
    </w:p>
    <w:p>
      <w:pPr>
        <w:pStyle w:val="6"/>
        <w:numPr>
          <w:ilvl w:val="1"/>
          <w:numId w:val="21"/>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基本事件流</w:t>
      </w:r>
    </w:p>
    <w:p>
      <w:pPr>
        <w:spacing w:line="276" w:lineRule="auto"/>
        <w:ind w:firstLine="480"/>
        <w:rPr>
          <w:rFonts w:cs="Times"/>
          <w:u w:color="222222"/>
        </w:rPr>
      </w:pPr>
      <w:r>
        <w:rPr>
          <w:rFonts w:asciiTheme="minorEastAsia" w:hAnsiTheme="minorEastAsia"/>
          <w:szCs w:val="24"/>
        </w:rPr>
        <w:t>用例开始于管理员选择管理座位，此时管理员可以看到图书馆的座位表</w:t>
      </w:r>
      <w:r>
        <w:rPr>
          <w:rFonts w:hint="eastAsia" w:cs="宋体"/>
          <w:u w:color="222222"/>
        </w:rPr>
        <w:t>。</w:t>
      </w:r>
    </w:p>
    <w:p>
      <w:pPr>
        <w:pStyle w:val="6"/>
        <w:numPr>
          <w:ilvl w:val="0"/>
          <w:numId w:val="22"/>
        </w:numPr>
        <w:spacing w:line="276" w:lineRule="auto"/>
        <w:rPr>
          <w:rFonts w:hint="default" w:asciiTheme="minorEastAsia" w:hAnsiTheme="minorEastAsia" w:eastAsiaTheme="minorEastAsia"/>
          <w:sz w:val="24"/>
          <w:szCs w:val="24"/>
          <w:u w:color="222222"/>
          <w:lang w:eastAsia="zh-CN"/>
        </w:rPr>
      </w:pPr>
      <w:r>
        <w:rPr>
          <w:rFonts w:asciiTheme="minorEastAsia" w:hAnsiTheme="minorEastAsia" w:eastAsiaTheme="minorEastAsia"/>
          <w:kern w:val="2"/>
          <w:sz w:val="24"/>
          <w:szCs w:val="24"/>
          <w:lang w:eastAsia="zh-CN"/>
        </w:rPr>
        <w:t>系统要求管理员指出要执行的操作操作：管理座位分布，管理座位可预约情况</w:t>
      </w:r>
    </w:p>
    <w:p>
      <w:pPr>
        <w:pStyle w:val="6"/>
        <w:numPr>
          <w:ilvl w:val="0"/>
          <w:numId w:val="22"/>
        </w:numPr>
        <w:spacing w:line="276" w:lineRule="auto"/>
        <w:rPr>
          <w:rFonts w:hint="default" w:asciiTheme="minorEastAsia" w:hAnsiTheme="minorEastAsia" w:eastAsiaTheme="minorEastAsia"/>
          <w:sz w:val="24"/>
          <w:szCs w:val="24"/>
          <w:u w:color="222222"/>
          <w:lang w:eastAsia="zh-CN"/>
        </w:rPr>
      </w:pPr>
      <w:r>
        <w:rPr>
          <w:rFonts w:asciiTheme="minorEastAsia" w:hAnsiTheme="minorEastAsia" w:eastAsiaTheme="minorEastAsia"/>
          <w:kern w:val="2"/>
          <w:sz w:val="24"/>
          <w:szCs w:val="24"/>
          <w:lang w:eastAsia="zh-CN"/>
        </w:rPr>
        <w:t>一旦管理员选择了一个操作，以下一条子事件流将被执行</w:t>
      </w:r>
      <w:r>
        <w:rPr>
          <w:rFonts w:asciiTheme="minorEastAsia" w:hAnsiTheme="minorEastAsia" w:eastAsiaTheme="minorEastAsia"/>
          <w:sz w:val="24"/>
          <w:szCs w:val="24"/>
          <w:lang w:eastAsia="zh-CN"/>
        </w:rPr>
        <w:t>：</w:t>
      </w:r>
    </w:p>
    <w:p>
      <w:pPr>
        <w:pStyle w:val="6"/>
        <w:widowControl w:val="0"/>
        <w:numPr>
          <w:ilvl w:val="1"/>
          <w:numId w:val="22"/>
        </w:num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spacing w:line="276" w:lineRule="auto"/>
        <w:jc w:val="both"/>
        <w:rPr>
          <w:rFonts w:hint="default" w:cs="Times" w:asciiTheme="minorEastAsia" w:hAnsiTheme="minorEastAsia" w:eastAsiaTheme="minorEastAsia"/>
          <w:kern w:val="2"/>
          <w:sz w:val="24"/>
          <w:szCs w:val="24"/>
          <w:lang w:eastAsia="zh-CN"/>
        </w:rPr>
      </w:pPr>
      <w:r>
        <w:rPr>
          <w:rFonts w:asciiTheme="minorEastAsia" w:hAnsiTheme="minorEastAsia" w:eastAsiaTheme="minorEastAsia"/>
          <w:kern w:val="2"/>
          <w:sz w:val="24"/>
          <w:szCs w:val="24"/>
          <w:lang w:eastAsia="zh-CN"/>
        </w:rPr>
        <w:t>如果选择的是</w:t>
      </w:r>
      <w:r>
        <w:rPr>
          <w:rFonts w:hint="default" w:asciiTheme="minorEastAsia" w:hAnsiTheme="minorEastAsia" w:eastAsiaTheme="minorEastAsia"/>
          <w:kern w:val="2"/>
          <w:sz w:val="24"/>
          <w:szCs w:val="24"/>
          <w:lang w:val="en-US" w:eastAsia="zh-CN"/>
        </w:rPr>
        <w:t>“</w:t>
      </w:r>
      <w:r>
        <w:rPr>
          <w:rFonts w:asciiTheme="minorEastAsia" w:hAnsiTheme="minorEastAsia" w:eastAsiaTheme="minorEastAsia"/>
          <w:kern w:val="2"/>
          <w:sz w:val="24"/>
          <w:szCs w:val="24"/>
          <w:lang w:eastAsia="zh-CN"/>
        </w:rPr>
        <w:t>增减座位</w:t>
      </w:r>
      <w:r>
        <w:rPr>
          <w:rFonts w:hint="default" w:asciiTheme="minorEastAsia" w:hAnsiTheme="minorEastAsia" w:eastAsiaTheme="minorEastAsia"/>
          <w:kern w:val="2"/>
          <w:sz w:val="24"/>
          <w:szCs w:val="24"/>
          <w:lang w:val="en-US" w:eastAsia="zh-CN"/>
        </w:rPr>
        <w:t>”</w:t>
      </w:r>
      <w:r>
        <w:rPr>
          <w:rFonts w:asciiTheme="minorEastAsia" w:hAnsiTheme="minorEastAsia" w:eastAsiaTheme="minorEastAsia"/>
          <w:kern w:val="2"/>
          <w:sz w:val="24"/>
          <w:szCs w:val="24"/>
          <w:lang w:eastAsia="zh-CN"/>
        </w:rPr>
        <w:t>，增减座位子事件流将被执行。</w:t>
      </w:r>
    </w:p>
    <w:p>
      <w:pPr>
        <w:pStyle w:val="6"/>
        <w:widowControl w:val="0"/>
        <w:numPr>
          <w:ilvl w:val="1"/>
          <w:numId w:val="22"/>
        </w:num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spacing w:line="276" w:lineRule="auto"/>
        <w:jc w:val="both"/>
        <w:rPr>
          <w:rFonts w:hint="default" w:cs="Times" w:asciiTheme="minorEastAsia" w:hAnsiTheme="minorEastAsia" w:eastAsiaTheme="minorEastAsia"/>
          <w:kern w:val="2"/>
          <w:sz w:val="24"/>
          <w:szCs w:val="24"/>
          <w:lang w:eastAsia="zh-CN"/>
        </w:rPr>
      </w:pPr>
      <w:r>
        <w:rPr>
          <w:rFonts w:asciiTheme="minorEastAsia" w:hAnsiTheme="minorEastAsia" w:eastAsiaTheme="minorEastAsia"/>
          <w:kern w:val="2"/>
          <w:sz w:val="24"/>
          <w:szCs w:val="24"/>
          <w:lang w:eastAsia="zh-CN"/>
        </w:rPr>
        <w:t>如果选择的是</w:t>
      </w:r>
      <w:r>
        <w:rPr>
          <w:rFonts w:hint="default" w:asciiTheme="minorEastAsia" w:hAnsiTheme="minorEastAsia" w:eastAsiaTheme="minorEastAsia"/>
          <w:kern w:val="2"/>
          <w:sz w:val="24"/>
          <w:szCs w:val="24"/>
          <w:lang w:val="en-US" w:eastAsia="zh-CN"/>
        </w:rPr>
        <w:t>“</w:t>
      </w:r>
      <w:r>
        <w:rPr>
          <w:rFonts w:asciiTheme="minorEastAsia" w:hAnsiTheme="minorEastAsia" w:eastAsiaTheme="minorEastAsia"/>
          <w:kern w:val="2"/>
          <w:sz w:val="24"/>
          <w:szCs w:val="24"/>
          <w:lang w:eastAsia="zh-CN"/>
        </w:rPr>
        <w:t>修改可预约时间</w:t>
      </w:r>
      <w:r>
        <w:rPr>
          <w:rFonts w:hint="default" w:asciiTheme="minorEastAsia" w:hAnsiTheme="minorEastAsia" w:eastAsiaTheme="minorEastAsia"/>
          <w:kern w:val="2"/>
          <w:sz w:val="24"/>
          <w:szCs w:val="24"/>
          <w:lang w:val="en-US" w:eastAsia="zh-CN"/>
        </w:rPr>
        <w:t>”</w:t>
      </w:r>
      <w:r>
        <w:rPr>
          <w:rFonts w:asciiTheme="minorEastAsia" w:hAnsiTheme="minorEastAsia" w:eastAsiaTheme="minorEastAsia"/>
          <w:kern w:val="2"/>
          <w:sz w:val="24"/>
          <w:szCs w:val="24"/>
          <w:lang w:eastAsia="zh-CN"/>
        </w:rPr>
        <w:t>，修改可预约时间子事件流将被执行。</w:t>
      </w:r>
    </w:p>
    <w:p>
      <w:pPr>
        <w:pStyle w:val="6"/>
        <w:widowControl w:val="0"/>
        <w:numPr>
          <w:ilvl w:val="1"/>
          <w:numId w:val="22"/>
        </w:num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spacing w:line="276" w:lineRule="auto"/>
        <w:jc w:val="both"/>
        <w:rPr>
          <w:rFonts w:hint="default" w:cs="Times" w:asciiTheme="minorEastAsia" w:hAnsiTheme="minorEastAsia" w:eastAsiaTheme="minorEastAsia"/>
          <w:kern w:val="2"/>
          <w:sz w:val="24"/>
          <w:szCs w:val="24"/>
          <w:lang w:eastAsia="zh-CN"/>
        </w:rPr>
      </w:pPr>
      <w:r>
        <w:rPr>
          <w:rFonts w:asciiTheme="minorEastAsia" w:hAnsiTheme="minorEastAsia" w:eastAsiaTheme="minorEastAsia"/>
          <w:kern w:val="2"/>
          <w:sz w:val="24"/>
          <w:szCs w:val="24"/>
          <w:lang w:eastAsia="zh-CN"/>
        </w:rPr>
        <w:t>如果选择的是</w:t>
      </w:r>
      <w:r>
        <w:rPr>
          <w:rFonts w:hint="default" w:asciiTheme="minorEastAsia" w:hAnsiTheme="minorEastAsia" w:eastAsiaTheme="minorEastAsia"/>
          <w:kern w:val="2"/>
          <w:sz w:val="24"/>
          <w:szCs w:val="24"/>
          <w:lang w:val="en-US" w:eastAsia="zh-CN"/>
        </w:rPr>
        <w:t>“</w:t>
      </w:r>
      <w:r>
        <w:rPr>
          <w:rFonts w:asciiTheme="minorEastAsia" w:hAnsiTheme="minorEastAsia" w:eastAsiaTheme="minorEastAsia"/>
          <w:kern w:val="2"/>
          <w:sz w:val="24"/>
          <w:szCs w:val="24"/>
          <w:lang w:eastAsia="zh-CN"/>
        </w:rPr>
        <w:t>查看座位预约信息</w:t>
      </w:r>
      <w:r>
        <w:rPr>
          <w:rFonts w:hint="default" w:asciiTheme="minorEastAsia" w:hAnsiTheme="minorEastAsia" w:eastAsiaTheme="minorEastAsia"/>
          <w:kern w:val="2"/>
          <w:sz w:val="24"/>
          <w:szCs w:val="24"/>
          <w:lang w:val="en-US" w:eastAsia="zh-CN"/>
        </w:rPr>
        <w:t>”</w:t>
      </w:r>
      <w:r>
        <w:rPr>
          <w:rFonts w:asciiTheme="minorEastAsia" w:hAnsiTheme="minorEastAsia" w:eastAsiaTheme="minorEastAsia"/>
          <w:kern w:val="2"/>
          <w:sz w:val="24"/>
          <w:szCs w:val="24"/>
          <w:lang w:eastAsia="zh-CN"/>
        </w:rPr>
        <w:t>，查看座位预约信息子事件流将被执行。</w:t>
      </w:r>
    </w:p>
    <w:p>
      <w:pPr>
        <w:pStyle w:val="6"/>
        <w:numPr>
          <w:ilvl w:val="2"/>
          <w:numId w:val="21"/>
        </w:numPr>
        <w:spacing w:line="360" w:lineRule="auto"/>
        <w:rPr>
          <w:rFonts w:hint="default" w:cs="Times" w:asciiTheme="minorEastAsia" w:hAnsiTheme="minorEastAsia" w:eastAsiaTheme="minorEastAsia"/>
          <w:bCs/>
          <w:color w:val="222222"/>
          <w:sz w:val="24"/>
          <w:szCs w:val="24"/>
          <w:u w:color="222222"/>
        </w:rPr>
      </w:pPr>
      <w:r>
        <w:rPr>
          <w:rFonts w:asciiTheme="minorEastAsia" w:hAnsiTheme="minorEastAsia" w:eastAsiaTheme="minorEastAsia"/>
          <w:sz w:val="24"/>
          <w:szCs w:val="24"/>
          <w:u w:color="222222"/>
        </w:rPr>
        <w:t>增减座位</w:t>
      </w:r>
      <w:r>
        <w:rPr>
          <w:rFonts w:cs="Times" w:asciiTheme="minorEastAsia" w:hAnsiTheme="minorEastAsia" w:eastAsiaTheme="minorEastAsia"/>
          <w:bCs/>
          <w:color w:val="222222"/>
          <w:sz w:val="24"/>
          <w:szCs w:val="24"/>
          <w:u w:color="222222"/>
          <w:lang w:eastAsia="zh-CN"/>
        </w:rPr>
        <w:t xml:space="preserve">  </w:t>
      </w:r>
    </w:p>
    <w:p>
      <w:pPr>
        <w:pStyle w:val="6"/>
        <w:numPr>
          <w:ilvl w:val="0"/>
          <w:numId w:val="23"/>
        </w:numPr>
        <w:spacing w:line="276" w:lineRule="auto"/>
        <w:rPr>
          <w:rFonts w:hint="default" w:cs="Times" w:asciiTheme="minorEastAsia" w:hAnsiTheme="minorEastAsia" w:eastAsiaTheme="minorEastAsia"/>
          <w:sz w:val="24"/>
          <w:szCs w:val="24"/>
          <w:u w:color="222222"/>
          <w:lang w:eastAsia="zh-CN"/>
        </w:rPr>
      </w:pPr>
      <w:r>
        <w:rPr>
          <w:rFonts w:asciiTheme="minorEastAsia" w:hAnsiTheme="minorEastAsia" w:eastAsiaTheme="minorEastAsia"/>
          <w:kern w:val="2"/>
          <w:sz w:val="24"/>
          <w:szCs w:val="24"/>
          <w:lang w:eastAsia="zh-CN"/>
        </w:rPr>
        <w:t>系统将图书馆的座位编号列表显示给管理员</w:t>
      </w:r>
      <w:r>
        <w:rPr>
          <w:rFonts w:asciiTheme="minorEastAsia" w:hAnsiTheme="minorEastAsia" w:eastAsiaTheme="minorEastAsia"/>
          <w:sz w:val="24"/>
          <w:szCs w:val="24"/>
          <w:u w:color="222222"/>
          <w:lang w:eastAsia="zh-CN"/>
        </w:rPr>
        <w:t>。</w:t>
      </w:r>
    </w:p>
    <w:p>
      <w:pPr>
        <w:pStyle w:val="6"/>
        <w:numPr>
          <w:ilvl w:val="0"/>
          <w:numId w:val="23"/>
        </w:numPr>
        <w:spacing w:line="276" w:lineRule="auto"/>
        <w:rPr>
          <w:rFonts w:hint="default" w:cs="Times" w:asciiTheme="minorEastAsia" w:hAnsiTheme="minorEastAsia" w:eastAsiaTheme="minorEastAsia"/>
          <w:sz w:val="24"/>
          <w:szCs w:val="24"/>
          <w:u w:color="222222"/>
          <w:lang w:eastAsia="zh-CN"/>
        </w:rPr>
      </w:pPr>
      <w:r>
        <w:rPr>
          <w:rFonts w:asciiTheme="minorEastAsia" w:hAnsiTheme="minorEastAsia" w:eastAsiaTheme="minorEastAsia"/>
          <w:kern w:val="2"/>
          <w:sz w:val="24"/>
          <w:szCs w:val="24"/>
          <w:lang w:eastAsia="zh-CN"/>
        </w:rPr>
        <w:t>如果要删除座位，选择编号列表中的编号，删除该编号，即对该座位进行删除，该座位不再可预约</w:t>
      </w:r>
      <w:r>
        <w:rPr>
          <w:rFonts w:asciiTheme="minorEastAsia" w:hAnsiTheme="minorEastAsia" w:eastAsiaTheme="minorEastAsia"/>
          <w:sz w:val="24"/>
          <w:szCs w:val="24"/>
          <w:lang w:eastAsia="zh-CN"/>
        </w:rPr>
        <w:t>。</w:t>
      </w:r>
    </w:p>
    <w:p>
      <w:pPr>
        <w:pStyle w:val="6"/>
        <w:numPr>
          <w:ilvl w:val="0"/>
          <w:numId w:val="23"/>
        </w:numPr>
        <w:spacing w:line="276" w:lineRule="auto"/>
        <w:rPr>
          <w:rFonts w:hint="default" w:cs="Times" w:asciiTheme="minorEastAsia" w:hAnsiTheme="minorEastAsia" w:eastAsiaTheme="minorEastAsia"/>
          <w:color w:val="222222"/>
          <w:sz w:val="24"/>
          <w:szCs w:val="24"/>
          <w:u w:color="222222"/>
          <w:lang w:eastAsia="zh-CN"/>
        </w:rPr>
      </w:pPr>
      <w:r>
        <w:rPr>
          <w:rFonts w:asciiTheme="minorEastAsia" w:hAnsiTheme="minorEastAsia" w:eastAsiaTheme="minorEastAsia"/>
          <w:kern w:val="2"/>
          <w:sz w:val="24"/>
          <w:szCs w:val="24"/>
          <w:lang w:eastAsia="zh-CN"/>
        </w:rPr>
        <w:t>如果要增加座位，在编号列表中添加编号，即增加一个新的座位</w:t>
      </w:r>
      <w:r>
        <w:rPr>
          <w:rFonts w:asciiTheme="minorEastAsia" w:hAnsiTheme="minorEastAsia" w:eastAsiaTheme="minorEastAsia"/>
          <w:sz w:val="24"/>
          <w:szCs w:val="24"/>
          <w:lang w:eastAsia="zh-CN"/>
        </w:rPr>
        <w:t>。</w:t>
      </w:r>
    </w:p>
    <w:p>
      <w:pPr>
        <w:pStyle w:val="6"/>
        <w:numPr>
          <w:ilvl w:val="0"/>
          <w:numId w:val="23"/>
        </w:numPr>
        <w:spacing w:line="276" w:lineRule="auto"/>
        <w:rPr>
          <w:rFonts w:hint="default" w:cs="Times" w:asciiTheme="minorEastAsia" w:hAnsiTheme="minorEastAsia" w:eastAsiaTheme="minorEastAsia"/>
          <w:color w:val="222222"/>
          <w:sz w:val="24"/>
          <w:szCs w:val="24"/>
          <w:u w:color="222222"/>
          <w:lang w:eastAsia="zh-CN"/>
        </w:rPr>
      </w:pPr>
      <w:r>
        <w:rPr>
          <w:rFonts w:asciiTheme="minorEastAsia" w:hAnsiTheme="minorEastAsia" w:eastAsiaTheme="minorEastAsia"/>
          <w:kern w:val="2"/>
          <w:sz w:val="24"/>
          <w:szCs w:val="24"/>
          <w:lang w:eastAsia="zh-CN"/>
        </w:rPr>
        <w:t>增加座位的同时，在座位表中添加该座位信息，包括其位置（即楼层）和默认可预约时间（默认可预约时间为图书馆开馆时间</w:t>
      </w:r>
      <w:r>
        <w:rPr>
          <w:rFonts w:asciiTheme="minorEastAsia" w:hAnsiTheme="minorEastAsia" w:eastAsiaTheme="minorEastAsia"/>
          <w:kern w:val="2"/>
          <w:sz w:val="24"/>
          <w:szCs w:val="24"/>
          <w:lang w:val="en-US" w:eastAsia="zh-CN"/>
        </w:rPr>
        <w:t>-</w:t>
      </w:r>
      <w:r>
        <w:rPr>
          <w:rFonts w:asciiTheme="minorEastAsia" w:hAnsiTheme="minorEastAsia" w:eastAsiaTheme="minorEastAsia"/>
          <w:kern w:val="2"/>
          <w:sz w:val="24"/>
          <w:szCs w:val="24"/>
          <w:lang w:eastAsia="zh-CN"/>
        </w:rPr>
        <w:t>闭馆时间）</w:t>
      </w:r>
      <w:r>
        <w:rPr>
          <w:rFonts w:asciiTheme="minorEastAsia" w:hAnsiTheme="minorEastAsia" w:eastAsiaTheme="minorEastAsia"/>
          <w:color w:val="222222"/>
          <w:sz w:val="24"/>
          <w:szCs w:val="24"/>
          <w:u w:color="222222"/>
          <w:lang w:eastAsia="zh-CN"/>
        </w:rPr>
        <w:t>。</w:t>
      </w:r>
    </w:p>
    <w:p>
      <w:pPr>
        <w:pStyle w:val="6"/>
        <w:numPr>
          <w:ilvl w:val="0"/>
          <w:numId w:val="23"/>
        </w:numPr>
        <w:spacing w:line="276" w:lineRule="auto"/>
        <w:rPr>
          <w:rFonts w:hint="default" w:cs="Times" w:asciiTheme="minorEastAsia" w:hAnsiTheme="minorEastAsia" w:eastAsiaTheme="minorEastAsia"/>
          <w:color w:val="222222"/>
          <w:sz w:val="24"/>
          <w:szCs w:val="24"/>
          <w:u w:color="222222"/>
          <w:lang w:eastAsia="zh-CN"/>
        </w:rPr>
      </w:pPr>
      <w:r>
        <w:rPr>
          <w:rFonts w:asciiTheme="minorEastAsia" w:hAnsiTheme="minorEastAsia" w:eastAsiaTheme="minorEastAsia"/>
          <w:kern w:val="2"/>
          <w:sz w:val="24"/>
          <w:szCs w:val="24"/>
          <w:lang w:eastAsia="zh-CN"/>
        </w:rPr>
        <w:t>执行更新座位表子事件流。</w:t>
      </w:r>
    </w:p>
    <w:p>
      <w:pPr>
        <w:pStyle w:val="6"/>
        <w:numPr>
          <w:ilvl w:val="2"/>
          <w:numId w:val="21"/>
        </w:numPr>
        <w:spacing w:line="360" w:lineRule="auto"/>
        <w:rPr>
          <w:rFonts w:hint="default" w:cs="Times" w:asciiTheme="minorEastAsia" w:hAnsiTheme="minorEastAsia" w:eastAsiaTheme="minorEastAsia"/>
          <w:bCs/>
          <w:color w:val="222222"/>
          <w:sz w:val="24"/>
          <w:szCs w:val="24"/>
          <w:u w:color="222222"/>
        </w:rPr>
      </w:pPr>
      <w:r>
        <w:rPr>
          <w:rFonts w:asciiTheme="minorEastAsia" w:hAnsiTheme="minorEastAsia" w:eastAsiaTheme="minorEastAsia"/>
          <w:kern w:val="2"/>
          <w:sz w:val="24"/>
          <w:szCs w:val="24"/>
          <w:lang w:eastAsia="zh-CN"/>
        </w:rPr>
        <w:t>修改可预约时间</w:t>
      </w:r>
      <w:r>
        <w:rPr>
          <w:rFonts w:cs="Times" w:asciiTheme="minorEastAsia" w:hAnsiTheme="minorEastAsia" w:eastAsiaTheme="minorEastAsia"/>
          <w:bCs/>
          <w:color w:val="222222"/>
          <w:sz w:val="24"/>
          <w:szCs w:val="24"/>
          <w:u w:color="222222"/>
          <w:lang w:eastAsia="zh-CN"/>
        </w:rPr>
        <w:t xml:space="preserve">  </w:t>
      </w:r>
    </w:p>
    <w:p>
      <w:pPr>
        <w:pStyle w:val="6"/>
        <w:numPr>
          <w:ilvl w:val="0"/>
          <w:numId w:val="24"/>
        </w:numPr>
        <w:spacing w:line="276" w:lineRule="auto"/>
        <w:rPr>
          <w:rFonts w:hint="default" w:cs="Times" w:asciiTheme="minorEastAsia" w:hAnsiTheme="minorEastAsia" w:eastAsiaTheme="minorEastAsia"/>
          <w:sz w:val="24"/>
          <w:szCs w:val="24"/>
          <w:u w:color="222222"/>
          <w:lang w:eastAsia="zh-CN"/>
        </w:rPr>
      </w:pPr>
      <w:r>
        <w:rPr>
          <w:rFonts w:asciiTheme="minorEastAsia" w:hAnsiTheme="minorEastAsia" w:eastAsiaTheme="minorEastAsia"/>
          <w:kern w:val="2"/>
          <w:sz w:val="24"/>
          <w:szCs w:val="24"/>
          <w:lang w:eastAsia="zh-CN"/>
        </w:rPr>
        <w:t>管理员得到当前的座位表的具体信息</w:t>
      </w:r>
    </w:p>
    <w:p>
      <w:pPr>
        <w:pStyle w:val="6"/>
        <w:numPr>
          <w:ilvl w:val="0"/>
          <w:numId w:val="24"/>
        </w:numPr>
        <w:spacing w:line="276" w:lineRule="auto"/>
        <w:rPr>
          <w:rFonts w:hint="default" w:cs="Times" w:asciiTheme="minorEastAsia" w:hAnsiTheme="minorEastAsia" w:eastAsiaTheme="minorEastAsia"/>
          <w:sz w:val="24"/>
          <w:szCs w:val="24"/>
          <w:u w:color="222222"/>
          <w:lang w:eastAsia="zh-CN"/>
        </w:rPr>
      </w:pPr>
      <w:r>
        <w:rPr>
          <w:rFonts w:asciiTheme="minorEastAsia" w:hAnsiTheme="minorEastAsia" w:eastAsiaTheme="minorEastAsia"/>
          <w:kern w:val="2"/>
          <w:sz w:val="24"/>
          <w:szCs w:val="24"/>
          <w:lang w:eastAsia="zh-CN"/>
        </w:rPr>
        <w:t>管理员修改可预约时间，选择执行新的可预约时间的座位编号范围，进行座位信息更新</w:t>
      </w:r>
    </w:p>
    <w:p>
      <w:pPr>
        <w:pStyle w:val="6"/>
        <w:numPr>
          <w:ilvl w:val="0"/>
          <w:numId w:val="24"/>
        </w:numPr>
        <w:spacing w:line="276" w:lineRule="auto"/>
        <w:rPr>
          <w:rFonts w:hint="default" w:cs="Times" w:asciiTheme="minorEastAsia" w:hAnsiTheme="minorEastAsia" w:eastAsiaTheme="minorEastAsia"/>
          <w:color w:val="222222"/>
          <w:sz w:val="24"/>
          <w:szCs w:val="24"/>
          <w:u w:color="222222"/>
          <w:lang w:eastAsia="zh-CN"/>
        </w:rPr>
      </w:pPr>
      <w:r>
        <w:rPr>
          <w:rFonts w:asciiTheme="minorEastAsia" w:hAnsiTheme="minorEastAsia" w:eastAsiaTheme="minorEastAsia"/>
          <w:kern w:val="2"/>
          <w:sz w:val="24"/>
          <w:szCs w:val="24"/>
          <w:lang w:eastAsia="zh-CN"/>
        </w:rPr>
        <w:t>执行更行座位表子事件流</w:t>
      </w:r>
      <w:r>
        <w:rPr>
          <w:rFonts w:asciiTheme="minorEastAsia" w:hAnsiTheme="minorEastAsia" w:eastAsiaTheme="minorEastAsia"/>
          <w:sz w:val="24"/>
          <w:szCs w:val="24"/>
          <w:lang w:eastAsia="zh-CN"/>
        </w:rPr>
        <w:t>。</w:t>
      </w:r>
      <w:r>
        <w:rPr>
          <w:rFonts w:asciiTheme="minorEastAsia" w:hAnsiTheme="minorEastAsia"/>
          <w:sz w:val="24"/>
          <w:szCs w:val="24"/>
          <w:u w:color="222222"/>
          <w:lang w:eastAsia="zh-CN"/>
        </w:rPr>
        <w:t xml:space="preserve"> </w:t>
      </w:r>
    </w:p>
    <w:p>
      <w:pPr>
        <w:pStyle w:val="6"/>
        <w:numPr>
          <w:ilvl w:val="2"/>
          <w:numId w:val="21"/>
        </w:numPr>
        <w:spacing w:line="360" w:lineRule="auto"/>
        <w:rPr>
          <w:rFonts w:hint="default" w:cs="Times" w:asciiTheme="minorEastAsia" w:hAnsiTheme="minorEastAsia" w:eastAsiaTheme="minorEastAsia"/>
          <w:color w:val="222222"/>
          <w:sz w:val="24"/>
          <w:szCs w:val="24"/>
          <w:u w:color="222222"/>
        </w:rPr>
      </w:pPr>
      <w:r>
        <w:rPr>
          <w:rFonts w:cs="Times" w:asciiTheme="minorEastAsia" w:hAnsiTheme="minorEastAsia" w:eastAsiaTheme="minorEastAsia"/>
          <w:color w:val="222222"/>
          <w:sz w:val="24"/>
          <w:szCs w:val="24"/>
          <w:u w:color="222222"/>
          <w:lang w:eastAsia="zh-CN"/>
        </w:rPr>
        <w:t>查看座位预约信息</w:t>
      </w:r>
    </w:p>
    <w:p>
      <w:pPr>
        <w:pStyle w:val="6"/>
        <w:numPr>
          <w:ilvl w:val="0"/>
          <w:numId w:val="25"/>
        </w:numPr>
        <w:spacing w:line="276" w:lineRule="auto"/>
        <w:rPr>
          <w:rFonts w:hint="default" w:cs="Times" w:asciiTheme="minorEastAsia" w:hAnsiTheme="minorEastAsia" w:eastAsiaTheme="minorEastAsia"/>
          <w:sz w:val="24"/>
          <w:szCs w:val="24"/>
          <w:u w:color="222222"/>
          <w:lang w:eastAsia="zh-CN"/>
        </w:rPr>
      </w:pPr>
      <w:r>
        <w:rPr>
          <w:rFonts w:asciiTheme="minorEastAsia" w:hAnsiTheme="minorEastAsia" w:eastAsiaTheme="minorEastAsia"/>
          <w:kern w:val="2"/>
          <w:sz w:val="24"/>
          <w:szCs w:val="24"/>
          <w:lang w:eastAsia="zh-CN"/>
        </w:rPr>
        <w:t>管理员得到当前的座位表的具体信息</w:t>
      </w:r>
    </w:p>
    <w:p>
      <w:pPr>
        <w:pStyle w:val="6"/>
        <w:numPr>
          <w:ilvl w:val="0"/>
          <w:numId w:val="25"/>
        </w:numPr>
        <w:spacing w:line="276" w:lineRule="auto"/>
        <w:rPr>
          <w:rFonts w:hint="default" w:cs="Times" w:asciiTheme="minorEastAsia" w:hAnsiTheme="minorEastAsia" w:eastAsiaTheme="minorEastAsia"/>
          <w:sz w:val="24"/>
          <w:szCs w:val="24"/>
          <w:u w:color="222222"/>
          <w:lang w:eastAsia="zh-CN"/>
        </w:rPr>
      </w:pPr>
      <w:r>
        <w:rPr>
          <w:rFonts w:asciiTheme="minorEastAsia" w:hAnsiTheme="minorEastAsia" w:eastAsiaTheme="minorEastAsia"/>
          <w:kern w:val="2"/>
          <w:sz w:val="24"/>
          <w:szCs w:val="24"/>
          <w:lang w:eastAsia="zh-CN"/>
        </w:rPr>
        <w:t>管理员选择一个座位，可以查看该座位的座位号，所有可预约时间中已被预约的时间段以及该各个时间段中预约人的学工号，未被预约的时间段。</w:t>
      </w:r>
    </w:p>
    <w:p>
      <w:pPr>
        <w:pStyle w:val="6"/>
        <w:numPr>
          <w:ilvl w:val="2"/>
          <w:numId w:val="21"/>
        </w:numPr>
        <w:spacing w:line="360" w:lineRule="auto"/>
        <w:rPr>
          <w:rFonts w:hint="default" w:cs="Times" w:asciiTheme="minorEastAsia" w:hAnsiTheme="minorEastAsia" w:eastAsiaTheme="minorEastAsia"/>
          <w:color w:val="222222"/>
          <w:sz w:val="24"/>
          <w:szCs w:val="24"/>
          <w:u w:color="222222"/>
        </w:rPr>
      </w:pPr>
      <w:r>
        <w:rPr>
          <w:rFonts w:cs="Times" w:asciiTheme="minorEastAsia" w:hAnsiTheme="minorEastAsia" w:eastAsiaTheme="minorEastAsia"/>
          <w:color w:val="222222"/>
          <w:sz w:val="24"/>
          <w:szCs w:val="24"/>
          <w:u w:color="222222"/>
          <w:lang w:eastAsia="zh-CN"/>
        </w:rPr>
        <w:t>更新座位表</w:t>
      </w:r>
    </w:p>
    <w:p>
      <w:pPr>
        <w:ind w:firstLine="480"/>
        <w:rPr>
          <w:rFonts w:cs="Times"/>
          <w:color w:val="222222"/>
          <w:u w:color="222222"/>
        </w:rPr>
      </w:pPr>
      <w:r>
        <w:rPr>
          <w:rFonts w:hint="eastAsia"/>
        </w:rPr>
        <w:t>系统将修改后的座位具体信息保存，并在原有的座位表基础上更新座位表信息，在修改后的第三天后执行新的座位表信息。</w:t>
      </w:r>
    </w:p>
    <w:p>
      <w:pPr>
        <w:pStyle w:val="6"/>
        <w:numPr>
          <w:ilvl w:val="1"/>
          <w:numId w:val="21"/>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备用事件流</w:t>
      </w:r>
    </w:p>
    <w:p>
      <w:pPr>
        <w:pStyle w:val="6"/>
        <w:numPr>
          <w:ilvl w:val="2"/>
          <w:numId w:val="21"/>
        </w:numPr>
        <w:spacing w:line="360" w:lineRule="auto"/>
        <w:rPr>
          <w:rFonts w:hint="default" w:cs="Times" w:asciiTheme="minorEastAsia" w:hAnsiTheme="minorEastAsia" w:eastAsiaTheme="minorEastAsia"/>
          <w:sz w:val="24"/>
          <w:szCs w:val="24"/>
          <w:u w:color="222222"/>
          <w:lang w:eastAsia="zh-CN"/>
        </w:rPr>
      </w:pPr>
      <w:r>
        <w:rPr>
          <w:rFonts w:asciiTheme="minorEastAsia" w:hAnsiTheme="minorEastAsia" w:eastAsiaTheme="minorEastAsia"/>
          <w:kern w:val="2"/>
          <w:sz w:val="24"/>
          <w:szCs w:val="24"/>
          <w:lang w:eastAsia="zh-CN"/>
        </w:rPr>
        <w:t>修改的可预约时间不合法</w:t>
      </w:r>
    </w:p>
    <w:p>
      <w:pPr>
        <w:ind w:firstLine="480"/>
        <w:rPr>
          <w:rFonts w:cs="Times"/>
          <w:u w:color="222222"/>
        </w:rPr>
      </w:pPr>
      <w:r>
        <w:rPr>
          <w:rFonts w:hint="eastAsia" w:asciiTheme="minorEastAsia" w:hAnsiTheme="minorEastAsia"/>
          <w:szCs w:val="24"/>
        </w:rPr>
        <w:t>则修改失败，无法更新座位表信息，重新开始本用例</w:t>
      </w:r>
      <w:r>
        <w:rPr>
          <w:rFonts w:hint="eastAsia"/>
          <w:u w:color="222222"/>
        </w:rPr>
        <w:t>。</w:t>
      </w:r>
    </w:p>
    <w:p>
      <w:pPr>
        <w:pStyle w:val="6"/>
        <w:numPr>
          <w:ilvl w:val="2"/>
          <w:numId w:val="21"/>
        </w:numPr>
        <w:spacing w:line="360" w:lineRule="auto"/>
        <w:rPr>
          <w:rFonts w:hint="default" w:cs="Times" w:asciiTheme="minorEastAsia" w:hAnsiTheme="minorEastAsia" w:eastAsiaTheme="minorEastAsia"/>
          <w:sz w:val="24"/>
          <w:szCs w:val="24"/>
          <w:u w:color="222222"/>
        </w:rPr>
      </w:pPr>
      <w:r>
        <w:rPr>
          <w:rFonts w:asciiTheme="minorEastAsia" w:hAnsiTheme="minorEastAsia" w:eastAsiaTheme="minorEastAsia"/>
          <w:kern w:val="2"/>
          <w:sz w:val="24"/>
          <w:szCs w:val="24"/>
          <w:lang w:eastAsia="zh-CN"/>
        </w:rPr>
        <w:t>未找到座位编号</w:t>
      </w:r>
    </w:p>
    <w:p>
      <w:pPr>
        <w:ind w:firstLine="480"/>
        <w:rPr>
          <w:rFonts w:cs="Times"/>
          <w:highlight w:val="yellow"/>
          <w:u w:color="222222"/>
        </w:rPr>
      </w:pPr>
      <w:r>
        <w:rPr>
          <w:rFonts w:hint="eastAsia" w:asciiTheme="minorEastAsia" w:hAnsiTheme="minorEastAsia"/>
          <w:szCs w:val="24"/>
        </w:rPr>
        <w:t>如果在修改可预约时间和查看座位预约信息子事件流中，系统无法返回学座位表的具体信息，将显示错误消息。管理员确认错误，这时本用例重新开始</w:t>
      </w:r>
      <w:r>
        <w:rPr>
          <w:rFonts w:hint="eastAsia"/>
          <w:u w:color="222222"/>
        </w:rPr>
        <w:t>。</w:t>
      </w:r>
    </w:p>
    <w:p>
      <w:pPr>
        <w:pStyle w:val="6"/>
        <w:numPr>
          <w:ilvl w:val="0"/>
          <w:numId w:val="21"/>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rPr>
        <w:t>特殊要求</w:t>
      </w:r>
    </w:p>
    <w:p>
      <w:pPr>
        <w:pStyle w:val="6"/>
        <w:ind w:left="425" w:firstLine="0"/>
        <w:rPr>
          <w:rFonts w:hint="default" w:cs="Times" w:asciiTheme="minorEastAsia" w:hAnsiTheme="minorEastAsia" w:eastAsiaTheme="minorEastAsia"/>
          <w:bCs/>
          <w:color w:val="222222"/>
          <w:sz w:val="24"/>
          <w:szCs w:val="24"/>
          <w:u w:color="222222"/>
          <w:lang w:eastAsia="zh-CN"/>
        </w:rPr>
      </w:pPr>
      <w:r>
        <w:rPr>
          <w:rFonts w:cs="Times" w:asciiTheme="minorEastAsia" w:hAnsiTheme="minorEastAsia" w:eastAsiaTheme="minorEastAsia"/>
          <w:bCs/>
          <w:color w:val="222222"/>
          <w:sz w:val="24"/>
          <w:szCs w:val="24"/>
          <w:u w:color="222222"/>
        </w:rPr>
        <w:t>无</w:t>
      </w:r>
    </w:p>
    <w:p>
      <w:pPr>
        <w:pStyle w:val="6"/>
        <w:numPr>
          <w:ilvl w:val="0"/>
          <w:numId w:val="21"/>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lang w:eastAsia="zh-CN"/>
        </w:rPr>
        <w:t>前置条件</w:t>
      </w:r>
    </w:p>
    <w:p>
      <w:pPr>
        <w:pStyle w:val="6"/>
        <w:ind w:left="425" w:firstLine="0"/>
        <w:rPr>
          <w:rFonts w:hint="default" w:cs="Times" w:asciiTheme="minorEastAsia" w:hAnsiTheme="minorEastAsia" w:eastAsiaTheme="minorEastAsia"/>
          <w:sz w:val="24"/>
          <w:szCs w:val="24"/>
          <w:u w:color="222222"/>
          <w:lang w:eastAsia="zh-CN"/>
        </w:rPr>
      </w:pPr>
      <w:r>
        <w:rPr>
          <w:rFonts w:asciiTheme="minorEastAsia" w:hAnsiTheme="minorEastAsia" w:eastAsiaTheme="minorEastAsia"/>
          <w:kern w:val="2"/>
          <w:sz w:val="24"/>
          <w:szCs w:val="24"/>
          <w:lang w:eastAsia="zh-CN"/>
        </w:rPr>
        <w:t>本用例开始前，管理员必须已经登陆系统，获得管理权限</w:t>
      </w:r>
      <w:r>
        <w:rPr>
          <w:rFonts w:asciiTheme="minorEastAsia" w:hAnsiTheme="minorEastAsia" w:eastAsiaTheme="minorEastAsia"/>
          <w:sz w:val="24"/>
          <w:szCs w:val="24"/>
          <w:u w:color="222222"/>
          <w:lang w:eastAsia="zh-CN"/>
        </w:rPr>
        <w:t>。</w:t>
      </w:r>
    </w:p>
    <w:p>
      <w:pPr>
        <w:pStyle w:val="6"/>
        <w:numPr>
          <w:ilvl w:val="0"/>
          <w:numId w:val="21"/>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lang w:eastAsia="zh-CN"/>
        </w:rPr>
        <w:t>后置条件</w:t>
      </w:r>
    </w:p>
    <w:p>
      <w:pPr>
        <w:ind w:firstLine="480"/>
        <w:rPr>
          <w:rFonts w:asciiTheme="minorEastAsia" w:hAnsiTheme="minorEastAsia"/>
          <w:color w:val="222222"/>
          <w:szCs w:val="24"/>
          <w:u w:color="222222"/>
        </w:rPr>
      </w:pPr>
      <w:r>
        <w:rPr>
          <w:rFonts w:hint="eastAsia" w:asciiTheme="minorEastAsia" w:hAnsiTheme="minorEastAsia"/>
          <w:szCs w:val="24"/>
        </w:rPr>
        <w:t>如果用例成功，图书馆的座位信息被更新，</w:t>
      </w:r>
      <w:r>
        <w:rPr>
          <w:rFonts w:ascii="Times" w:hAnsi="Times" w:cs="Times"/>
          <w:szCs w:val="24"/>
        </w:rPr>
        <w:t>在第三天后使用使用新的数据信息</w:t>
      </w:r>
      <w:r>
        <w:rPr>
          <w:rFonts w:hint="eastAsia" w:asciiTheme="minorEastAsia" w:hAnsiTheme="minorEastAsia"/>
          <w:color w:val="222222"/>
          <w:szCs w:val="24"/>
          <w:u w:color="222222"/>
        </w:rPr>
        <w:t>。</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0" w:firstLineChars="0"/>
        <w:jc w:val="center"/>
        <w:rPr>
          <w:rFonts w:cs="宋体" w:asciiTheme="minorEastAsia" w:hAnsiTheme="minorEastAsia"/>
          <w:b/>
          <w:bCs/>
        </w:rPr>
      </w:pPr>
      <w:r>
        <w:rPr>
          <w:rFonts w:cs="宋体" w:asciiTheme="minorEastAsia" w:hAnsiTheme="minorEastAsia"/>
          <w:b/>
          <w:bCs/>
        </w:rPr>
        <w:drawing>
          <wp:inline distT="0" distB="0" distL="0" distR="0">
            <wp:extent cx="4340225" cy="448246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a:xfrm>
                      <a:off x="0" y="0"/>
                      <a:ext cx="4365079" cy="4508196"/>
                    </a:xfrm>
                    <a:prstGeom prst="rect">
                      <a:avLst/>
                    </a:prstGeom>
                    <a:noFill/>
                    <a:ln>
                      <a:noFill/>
                    </a:ln>
                  </pic:spPr>
                </pic:pic>
              </a:graphicData>
            </a:graphic>
          </wp:inline>
        </w:drawing>
      </w:r>
    </w:p>
    <w:p>
      <w:pPr>
        <w:pStyle w:val="27"/>
        <w:rPr>
          <w:sz w:val="21"/>
          <w:szCs w:val="21"/>
        </w:rPr>
      </w:pPr>
      <w:r>
        <w:rPr>
          <w:rFonts w:hint="eastAsia"/>
          <w:sz w:val="21"/>
          <w:szCs w:val="21"/>
        </w:rPr>
        <w:t>图</w:t>
      </w:r>
      <w:r>
        <w:rPr>
          <w:sz w:val="21"/>
          <w:szCs w:val="21"/>
        </w:rPr>
        <w:t>1.7</w:t>
      </w:r>
      <w:r>
        <w:rPr>
          <w:rFonts w:hint="eastAsia"/>
          <w:sz w:val="21"/>
          <w:szCs w:val="21"/>
        </w:rPr>
        <w:t xml:space="preserve"> 管理座位活动图</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0" w:firstLineChars="0"/>
        <w:rPr>
          <w:rFonts w:cs="Times" w:asciiTheme="minorEastAsia" w:hAnsiTheme="minorEastAsia"/>
          <w:szCs w:val="24"/>
        </w:rPr>
      </w:pPr>
    </w:p>
    <w:p>
      <w:pPr>
        <w:pStyle w:val="6"/>
        <w:numPr>
          <w:ilvl w:val="0"/>
          <w:numId w:val="1"/>
        </w:numPr>
        <w:rPr>
          <w:rFonts w:hint="default" w:ascii="宋体" w:hAnsi="宋体" w:eastAsia="宋体" w:cs="Times"/>
          <w:b/>
          <w:bCs/>
          <w:color w:val="222222"/>
          <w:sz w:val="28"/>
          <w:szCs w:val="28"/>
          <w:u w:color="222222"/>
          <w:lang w:eastAsia="zh-CN"/>
        </w:rPr>
      </w:pPr>
      <w:r>
        <w:rPr>
          <w:rFonts w:ascii="宋体" w:hAnsi="宋体" w:eastAsia="宋体"/>
          <w:b/>
          <w:color w:val="222222"/>
          <w:sz w:val="28"/>
          <w:szCs w:val="28"/>
          <w:u w:color="222222"/>
          <w:lang w:eastAsia="zh-CN"/>
        </w:rPr>
        <w:t>管理学生用例的用例规约</w:t>
      </w:r>
    </w:p>
    <w:p>
      <w:pPr>
        <w:pStyle w:val="6"/>
        <w:numPr>
          <w:ilvl w:val="0"/>
          <w:numId w:val="26"/>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简要说明</w:t>
      </w:r>
    </w:p>
    <w:p>
      <w:pPr>
        <w:ind w:firstLine="480"/>
        <w:rPr>
          <w:rFonts w:cs="Times"/>
          <w:u w:color="222222"/>
        </w:rPr>
      </w:pPr>
      <w:r>
        <w:rPr>
          <w:rFonts w:hint="eastAsia" w:asciiTheme="minorEastAsia" w:hAnsiTheme="minorEastAsia"/>
          <w:szCs w:val="24"/>
          <w:lang w:val="zh-TW"/>
        </w:rPr>
        <w:t>本用例允许管理员管理学生信息，对学生进行权限修改</w:t>
      </w:r>
      <w:r>
        <w:rPr>
          <w:rFonts w:hint="eastAsia"/>
          <w:u w:color="222222"/>
        </w:rPr>
        <w:t>。</w:t>
      </w:r>
    </w:p>
    <w:p>
      <w:pPr>
        <w:pStyle w:val="6"/>
        <w:numPr>
          <w:ilvl w:val="0"/>
          <w:numId w:val="26"/>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rPr>
        <w:t>事件流</w:t>
      </w:r>
    </w:p>
    <w:p>
      <w:pPr>
        <w:pStyle w:val="6"/>
        <w:numPr>
          <w:ilvl w:val="1"/>
          <w:numId w:val="26"/>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基本事件流</w:t>
      </w:r>
    </w:p>
    <w:p>
      <w:pPr>
        <w:spacing w:line="276" w:lineRule="auto"/>
        <w:ind w:firstLine="480"/>
        <w:rPr>
          <w:rFonts w:cs="Times"/>
          <w:u w:color="222222"/>
        </w:rPr>
      </w:pPr>
      <w:r>
        <w:rPr>
          <w:rFonts w:hint="eastAsia" w:asciiTheme="minorEastAsia" w:hAnsiTheme="minorEastAsia"/>
          <w:szCs w:val="24"/>
        </w:rPr>
        <w:t>用例开始于管理员在人工巡逻的时候，查到被预约的位置没有人坐，查看座位预约信息，获得学号</w:t>
      </w:r>
    </w:p>
    <w:p>
      <w:pPr>
        <w:pStyle w:val="6"/>
        <w:numPr>
          <w:ilvl w:val="0"/>
          <w:numId w:val="27"/>
        </w:numPr>
        <w:spacing w:line="276" w:lineRule="auto"/>
        <w:rPr>
          <w:rFonts w:hint="default" w:asciiTheme="minorEastAsia" w:hAnsiTheme="minorEastAsia" w:eastAsiaTheme="minorEastAsia"/>
          <w:sz w:val="24"/>
          <w:szCs w:val="24"/>
          <w:u w:color="222222"/>
          <w:lang w:eastAsia="zh-CN"/>
        </w:rPr>
      </w:pPr>
      <w:r>
        <w:rPr>
          <w:rFonts w:asciiTheme="minorEastAsia" w:hAnsiTheme="minorEastAsia" w:eastAsiaTheme="minorEastAsia"/>
          <w:sz w:val="24"/>
          <w:szCs w:val="24"/>
          <w:lang w:eastAsia="zh-CN"/>
        </w:rPr>
        <w:t>输入学号，获得该学生在系统中的信息</w:t>
      </w:r>
    </w:p>
    <w:p>
      <w:pPr>
        <w:pStyle w:val="6"/>
        <w:numPr>
          <w:ilvl w:val="0"/>
          <w:numId w:val="27"/>
        </w:numPr>
        <w:spacing w:line="276" w:lineRule="auto"/>
        <w:rPr>
          <w:rFonts w:hint="default" w:asciiTheme="minorEastAsia" w:hAnsiTheme="minorEastAsia" w:eastAsiaTheme="minorEastAsia"/>
          <w:sz w:val="24"/>
          <w:szCs w:val="24"/>
          <w:u w:color="222222"/>
          <w:lang w:eastAsia="zh-CN"/>
        </w:rPr>
      </w:pPr>
      <w:r>
        <w:rPr>
          <w:rFonts w:asciiTheme="minorEastAsia" w:hAnsiTheme="minorEastAsia" w:eastAsiaTheme="minorEastAsia"/>
          <w:kern w:val="2"/>
          <w:sz w:val="24"/>
          <w:szCs w:val="24"/>
          <w:lang w:eastAsia="zh-CN"/>
        </w:rPr>
        <w:t>如果该学生不在惩罚状态，则对其进行违规计数，计数超过三次，则对该学生进行惩罚，修改其在系统中的权限，在惩罚状态中不可进行座位预约。</w:t>
      </w:r>
    </w:p>
    <w:p>
      <w:pPr>
        <w:pStyle w:val="6"/>
        <w:numPr>
          <w:ilvl w:val="1"/>
          <w:numId w:val="26"/>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备用事件流</w:t>
      </w:r>
    </w:p>
    <w:p>
      <w:pPr>
        <w:ind w:firstLine="480"/>
        <w:rPr>
          <w:rFonts w:cs="Times"/>
          <w:highlight w:val="yellow"/>
          <w:u w:color="222222"/>
        </w:rPr>
      </w:pPr>
      <w:r>
        <w:rPr>
          <w:rFonts w:hint="eastAsia"/>
        </w:rPr>
        <w:t>如果某一学生被误设为惩罚状态，证明是管理员操作失误或是系统出错时，可以对学生状态进行修改，解除对其的惩罚</w:t>
      </w:r>
      <w:r>
        <w:rPr>
          <w:rFonts w:hint="eastAsia"/>
          <w:u w:color="222222"/>
        </w:rPr>
        <w:t>。</w:t>
      </w:r>
    </w:p>
    <w:p>
      <w:pPr>
        <w:pStyle w:val="6"/>
        <w:numPr>
          <w:ilvl w:val="0"/>
          <w:numId w:val="26"/>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rPr>
        <w:t>特殊要求</w:t>
      </w:r>
    </w:p>
    <w:p>
      <w:pPr>
        <w:pStyle w:val="6"/>
        <w:ind w:left="425" w:firstLine="0"/>
        <w:rPr>
          <w:rFonts w:hint="default" w:cs="Times" w:asciiTheme="minorEastAsia" w:hAnsiTheme="minorEastAsia" w:eastAsiaTheme="minorEastAsia"/>
          <w:bCs/>
          <w:color w:val="222222"/>
          <w:sz w:val="24"/>
          <w:szCs w:val="24"/>
          <w:u w:color="222222"/>
          <w:lang w:eastAsia="zh-CN"/>
        </w:rPr>
      </w:pPr>
      <w:r>
        <w:rPr>
          <w:rFonts w:cs="Times" w:asciiTheme="minorEastAsia" w:hAnsiTheme="minorEastAsia" w:eastAsiaTheme="minorEastAsia"/>
          <w:bCs/>
          <w:color w:val="222222"/>
          <w:sz w:val="24"/>
          <w:szCs w:val="24"/>
          <w:u w:color="222222"/>
        </w:rPr>
        <w:t>无</w:t>
      </w:r>
    </w:p>
    <w:p>
      <w:pPr>
        <w:pStyle w:val="6"/>
        <w:numPr>
          <w:ilvl w:val="0"/>
          <w:numId w:val="26"/>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lang w:eastAsia="zh-CN"/>
        </w:rPr>
        <w:t>前置条件</w:t>
      </w:r>
    </w:p>
    <w:p>
      <w:pPr>
        <w:ind w:firstLine="480"/>
        <w:rPr>
          <w:rFonts w:cs="Times"/>
          <w:u w:color="222222"/>
        </w:rPr>
      </w:pPr>
      <w:r>
        <w:t>本用例开始前，管理员必须已经登陆系统，获得管理权限，并且知道学生的学号</w:t>
      </w:r>
      <w:r>
        <w:rPr>
          <w:u w:color="222222"/>
        </w:rPr>
        <w:t>。</w:t>
      </w:r>
    </w:p>
    <w:p>
      <w:pPr>
        <w:pStyle w:val="6"/>
        <w:numPr>
          <w:ilvl w:val="0"/>
          <w:numId w:val="26"/>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lang w:eastAsia="zh-CN"/>
        </w:rPr>
        <w:t>后置条件</w:t>
      </w:r>
    </w:p>
    <w:p>
      <w:pPr>
        <w:ind w:firstLine="480"/>
        <w:rPr>
          <w:color w:val="222222"/>
          <w:u w:color="222222"/>
        </w:rPr>
      </w:pPr>
      <w:r>
        <w:t>本用例结束后，如果有学生信息权限有被修改过，则该学生的信息在系统中被更新</w:t>
      </w:r>
      <w:r>
        <w:rPr>
          <w:rFonts w:hint="eastAsia"/>
        </w:rPr>
        <w:t>。</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199" w:firstLineChars="83"/>
        <w:jc w:val="center"/>
        <w:rPr>
          <w:rFonts w:asciiTheme="minorEastAsia" w:hAnsiTheme="minorEastAsia"/>
        </w:rPr>
      </w:pPr>
      <w:r>
        <w:rPr>
          <w:rFonts w:cs="Times" w:asciiTheme="minorEastAsia" w:hAnsiTheme="minorEastAsia"/>
        </w:rPr>
        <w:drawing>
          <wp:inline distT="0" distB="0" distL="0" distR="0">
            <wp:extent cx="4095750" cy="5497195"/>
            <wp:effectExtent l="0" t="0" r="0" b="0"/>
            <wp:docPr id="107374183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102282" cy="5505885"/>
                    </a:xfrm>
                    <a:prstGeom prst="rect">
                      <a:avLst/>
                    </a:prstGeom>
                    <a:ln w="12700" cap="flat">
                      <a:noFill/>
                      <a:miter lim="400000"/>
                      <a:headEnd/>
                      <a:tailEnd/>
                    </a:ln>
                    <a:effectLst/>
                  </pic:spPr>
                </pic:pic>
              </a:graphicData>
            </a:graphic>
          </wp:inline>
        </w:drawing>
      </w:r>
    </w:p>
    <w:p>
      <w:pPr>
        <w:pStyle w:val="27"/>
        <w:rPr>
          <w:sz w:val="21"/>
          <w:szCs w:val="21"/>
        </w:rPr>
      </w:pPr>
      <w:r>
        <w:rPr>
          <w:rFonts w:hint="eastAsia"/>
          <w:sz w:val="21"/>
          <w:szCs w:val="21"/>
        </w:rPr>
        <w:t>图</w:t>
      </w:r>
      <w:r>
        <w:rPr>
          <w:sz w:val="21"/>
          <w:szCs w:val="21"/>
        </w:rPr>
        <w:t>1.8</w:t>
      </w:r>
      <w:r>
        <w:rPr>
          <w:rFonts w:hint="eastAsia"/>
          <w:sz w:val="21"/>
          <w:szCs w:val="21"/>
        </w:rPr>
        <w:t xml:space="preserve"> 管理学生信息活动图</w:t>
      </w:r>
    </w:p>
    <w:p>
      <w:pPr>
        <w:pStyle w:val="3"/>
        <w:numPr>
          <w:ilvl w:val="0"/>
          <w:numId w:val="5"/>
        </w:numPr>
      </w:pPr>
      <w:bookmarkStart w:id="5" w:name="_Toc511819610"/>
      <w:r>
        <w:rPr>
          <w:rFonts w:hint="eastAsia"/>
        </w:rPr>
        <w:t>补充归约</w:t>
      </w:r>
      <w:bookmarkEnd w:id="5"/>
    </w:p>
    <w:p>
      <w:pPr>
        <w:ind w:firstLine="480"/>
        <w:rPr>
          <w:u w:color="222222"/>
        </w:rPr>
      </w:pPr>
      <w:r>
        <w:rPr>
          <w:u w:color="222222"/>
        </w:rPr>
        <w:t>本部分为系统的整体非功能性补充要求。</w:t>
      </w:r>
    </w:p>
    <w:p>
      <w:pPr>
        <w:ind w:firstLine="480"/>
        <w:rPr>
          <w:rFonts w:cs="宋体" w:asciiTheme="minorEastAsia" w:hAnsiTheme="minorEastAsia"/>
          <w:color w:val="222222"/>
          <w:szCs w:val="24"/>
          <w:u w:color="222222"/>
        </w:rPr>
      </w:pPr>
      <w:r>
        <w:rPr>
          <w:rFonts w:cs="宋体" w:asciiTheme="minorEastAsia" w:hAnsiTheme="minorEastAsia"/>
          <w:color w:val="222222"/>
          <w:szCs w:val="24"/>
          <w:u w:color="222222"/>
        </w:rPr>
        <w:t>（1）兼容性</w:t>
      </w:r>
    </w:p>
    <w:p>
      <w:pPr>
        <w:ind w:firstLine="480"/>
        <w:rPr>
          <w:rFonts w:cs="宋体" w:asciiTheme="minorEastAsia" w:hAnsiTheme="minorEastAsia"/>
          <w:color w:val="222222"/>
          <w:szCs w:val="24"/>
          <w:u w:color="222222"/>
        </w:rPr>
      </w:pPr>
      <w:r>
        <w:rPr>
          <w:rFonts w:cs="宋体" w:asciiTheme="minorEastAsia" w:hAnsiTheme="minorEastAsia"/>
          <w:color w:val="222222"/>
          <w:szCs w:val="24"/>
          <w:u w:color="222222"/>
        </w:rPr>
        <w:t>系统以</w:t>
      </w:r>
      <w:r>
        <w:rPr>
          <w:rFonts w:hint="eastAsia" w:cs="宋体" w:asciiTheme="minorEastAsia" w:hAnsiTheme="minorEastAsia"/>
          <w:color w:val="222222"/>
          <w:szCs w:val="24"/>
          <w:u w:color="222222"/>
        </w:rPr>
        <w:t>微信小程序</w:t>
      </w:r>
      <w:r>
        <w:rPr>
          <w:rFonts w:cs="宋体" w:asciiTheme="minorEastAsia" w:hAnsiTheme="minorEastAsia"/>
          <w:color w:val="222222"/>
          <w:szCs w:val="24"/>
          <w:u w:color="222222"/>
        </w:rPr>
        <w:t>实现，面向所有</w:t>
      </w:r>
      <w:r>
        <w:rPr>
          <w:rFonts w:hint="eastAsia" w:cs="宋体" w:asciiTheme="minorEastAsia" w:hAnsiTheme="minorEastAsia"/>
          <w:color w:val="222222"/>
          <w:szCs w:val="24"/>
          <w:u w:color="222222"/>
        </w:rPr>
        <w:t>微信</w:t>
      </w:r>
      <w:r>
        <w:rPr>
          <w:rFonts w:cs="宋体" w:asciiTheme="minorEastAsia" w:hAnsiTheme="minorEastAsia"/>
          <w:color w:val="222222"/>
          <w:szCs w:val="24"/>
          <w:u w:color="222222"/>
        </w:rPr>
        <w:t>用户</w:t>
      </w:r>
    </w:p>
    <w:p>
      <w:pPr>
        <w:ind w:firstLine="480"/>
        <w:rPr>
          <w:rFonts w:cs="宋体" w:asciiTheme="minorEastAsia" w:hAnsiTheme="minorEastAsia"/>
          <w:color w:val="222222"/>
          <w:szCs w:val="24"/>
          <w:u w:color="222222"/>
        </w:rPr>
      </w:pPr>
      <w:r>
        <w:rPr>
          <w:rFonts w:cs="宋体" w:asciiTheme="minorEastAsia" w:hAnsiTheme="minorEastAsia"/>
          <w:color w:val="222222"/>
          <w:szCs w:val="24"/>
          <w:u w:color="222222"/>
        </w:rPr>
        <w:t>（2）可靠性</w:t>
      </w:r>
    </w:p>
    <w:p>
      <w:pPr>
        <w:ind w:firstLine="480"/>
        <w:rPr>
          <w:rFonts w:cs="宋体" w:asciiTheme="minorEastAsia" w:hAnsiTheme="minorEastAsia"/>
          <w:color w:val="222222"/>
          <w:szCs w:val="24"/>
          <w:u w:color="222222"/>
        </w:rPr>
      </w:pPr>
      <w:r>
        <w:rPr>
          <w:rFonts w:cs="宋体" w:asciiTheme="minorEastAsia" w:hAnsiTheme="minorEastAsia"/>
          <w:color w:val="222222"/>
          <w:szCs w:val="24"/>
          <w:u w:color="222222"/>
        </w:rPr>
        <w:t>保证图书馆座位信息的实时可靠性，预定的可靠性，并提供不间断的服务</w:t>
      </w:r>
    </w:p>
    <w:p>
      <w:pPr>
        <w:ind w:firstLine="480"/>
        <w:rPr>
          <w:rFonts w:cs="宋体" w:asciiTheme="minorEastAsia" w:hAnsiTheme="minorEastAsia"/>
          <w:color w:val="222222"/>
          <w:szCs w:val="24"/>
          <w:u w:color="222222"/>
        </w:rPr>
      </w:pPr>
      <w:r>
        <w:rPr>
          <w:rFonts w:cs="宋体" w:asciiTheme="minorEastAsia" w:hAnsiTheme="minorEastAsia"/>
          <w:color w:val="222222"/>
          <w:szCs w:val="24"/>
          <w:u w:color="222222"/>
        </w:rPr>
        <w:t>（3）性能</w:t>
      </w:r>
    </w:p>
    <w:p>
      <w:pPr>
        <w:ind w:firstLine="480"/>
        <w:rPr>
          <w:rFonts w:cs="宋体" w:asciiTheme="minorEastAsia" w:hAnsiTheme="minorEastAsia"/>
          <w:color w:val="222222"/>
          <w:szCs w:val="24"/>
          <w:u w:color="222222"/>
        </w:rPr>
      </w:pPr>
      <w:r>
        <w:rPr>
          <w:rFonts w:cs="宋体" w:asciiTheme="minorEastAsia" w:hAnsiTheme="minorEastAsia"/>
          <w:color w:val="222222"/>
          <w:szCs w:val="24"/>
          <w:u w:color="222222"/>
        </w:rPr>
        <w:t>系统可支持1000个在线用户；用户每个操作的响应时间都在5秒以内</w:t>
      </w:r>
    </w:p>
    <w:p>
      <w:pPr>
        <w:ind w:firstLine="480"/>
        <w:rPr>
          <w:rFonts w:cs="宋体" w:asciiTheme="minorEastAsia" w:hAnsiTheme="minorEastAsia"/>
          <w:color w:val="222222"/>
          <w:szCs w:val="24"/>
          <w:u w:color="222222"/>
        </w:rPr>
      </w:pPr>
      <w:r>
        <w:rPr>
          <w:rFonts w:cs="宋体" w:asciiTheme="minorEastAsia" w:hAnsiTheme="minorEastAsia"/>
          <w:color w:val="222222"/>
          <w:szCs w:val="24"/>
          <w:u w:color="222222"/>
        </w:rPr>
        <w:t>（4）易用性</w:t>
      </w:r>
    </w:p>
    <w:p>
      <w:pPr>
        <w:ind w:firstLine="480"/>
        <w:rPr>
          <w:rFonts w:cs="宋体" w:asciiTheme="minorEastAsia" w:hAnsiTheme="minorEastAsia"/>
          <w:color w:val="222222"/>
          <w:szCs w:val="24"/>
          <w:u w:color="222222"/>
        </w:rPr>
      </w:pPr>
      <w:r>
        <w:rPr>
          <w:rFonts w:cs="宋体" w:asciiTheme="minorEastAsia" w:hAnsiTheme="minorEastAsia"/>
          <w:color w:val="222222"/>
          <w:szCs w:val="24"/>
          <w:u w:color="222222"/>
        </w:rPr>
        <w:t>系统的界面简洁易懂，操作逻辑简单合理，操作效率高</w:t>
      </w:r>
    </w:p>
    <w:p>
      <w:pPr>
        <w:ind w:firstLine="480"/>
        <w:rPr>
          <w:rFonts w:cs="宋体" w:asciiTheme="minorEastAsia" w:hAnsiTheme="minorEastAsia"/>
          <w:color w:val="222222"/>
          <w:szCs w:val="24"/>
          <w:u w:color="222222"/>
        </w:rPr>
      </w:pPr>
      <w:r>
        <w:rPr>
          <w:rFonts w:cs="宋体" w:asciiTheme="minorEastAsia" w:hAnsiTheme="minorEastAsia"/>
          <w:color w:val="222222"/>
          <w:szCs w:val="24"/>
          <w:u w:color="222222"/>
        </w:rPr>
        <w:t>（5）安全性</w:t>
      </w:r>
    </w:p>
    <w:p>
      <w:pPr>
        <w:ind w:firstLine="480"/>
        <w:rPr>
          <w:rFonts w:cs="宋体" w:asciiTheme="minorEastAsia" w:hAnsiTheme="minorEastAsia"/>
          <w:color w:val="222222"/>
          <w:szCs w:val="24"/>
          <w:u w:color="222222"/>
        </w:rPr>
      </w:pPr>
      <w:r>
        <w:rPr>
          <w:rFonts w:cs="宋体" w:asciiTheme="minorEastAsia" w:hAnsiTheme="minorEastAsia"/>
          <w:color w:val="222222"/>
          <w:szCs w:val="24"/>
          <w:u w:color="222222"/>
        </w:rPr>
        <w:t>系统对于用户的操作记录以及个人信息不被非法获取，或丢失</w:t>
      </w:r>
    </w:p>
    <w:p>
      <w:pPr>
        <w:ind w:firstLine="480"/>
        <w:rPr>
          <w:rFonts w:cs="宋体" w:asciiTheme="minorEastAsia" w:hAnsiTheme="minorEastAsia"/>
          <w:color w:val="222222"/>
          <w:szCs w:val="24"/>
          <w:u w:color="222222"/>
        </w:rPr>
      </w:pPr>
      <w:r>
        <w:rPr>
          <w:rFonts w:cs="宋体" w:asciiTheme="minorEastAsia" w:hAnsiTheme="minorEastAsia"/>
          <w:color w:val="222222"/>
          <w:szCs w:val="24"/>
          <w:u w:color="222222"/>
        </w:rPr>
        <w:t>系统确保学生与管理员只能在各自允许的权限范围内操作</w:t>
      </w:r>
    </w:p>
    <w:p>
      <w:pPr>
        <w:ind w:firstLine="480"/>
        <w:rPr>
          <w:rFonts w:cs="宋体" w:asciiTheme="minorEastAsia" w:hAnsiTheme="minorEastAsia"/>
          <w:b/>
          <w:color w:val="222222"/>
          <w:szCs w:val="24"/>
          <w:u w:color="222222"/>
        </w:rPr>
      </w:pPr>
      <w:r>
        <w:rPr>
          <w:rFonts w:cs="宋体" w:asciiTheme="minorEastAsia" w:hAnsiTheme="minorEastAsia"/>
          <w:color w:val="222222"/>
          <w:szCs w:val="24"/>
          <w:u w:color="222222"/>
        </w:rPr>
        <w:t>（6）设计约束</w:t>
      </w:r>
    </w:p>
    <w:p>
      <w:pPr>
        <w:ind w:firstLine="480"/>
        <w:rPr>
          <w:rFonts w:cs="宋体" w:asciiTheme="minorEastAsia" w:hAnsiTheme="minorEastAsia"/>
          <w:color w:val="222222"/>
          <w:szCs w:val="24"/>
          <w:u w:color="222222"/>
        </w:rPr>
      </w:pPr>
      <w:r>
        <w:rPr>
          <w:rFonts w:cs="宋体" w:asciiTheme="minorEastAsia" w:hAnsiTheme="minorEastAsia"/>
          <w:color w:val="222222"/>
          <w:szCs w:val="24"/>
          <w:u w:color="222222"/>
        </w:rPr>
        <w:t>使用</w:t>
      </w:r>
      <w:r>
        <w:rPr>
          <w:rFonts w:hint="eastAsia" w:cs="宋体" w:asciiTheme="minorEastAsia" w:hAnsiTheme="minorEastAsia"/>
          <w:color w:val="222222"/>
          <w:szCs w:val="24"/>
          <w:u w:color="222222"/>
        </w:rPr>
        <w:t>wechat web</w:t>
      </w:r>
      <w:r>
        <w:rPr>
          <w:rFonts w:cs="宋体" w:asciiTheme="minorEastAsia" w:hAnsiTheme="minorEastAsia"/>
          <w:color w:val="222222"/>
          <w:szCs w:val="24"/>
          <w:u w:color="222222"/>
        </w:rPr>
        <w:t>进行</w:t>
      </w:r>
      <w:r>
        <w:rPr>
          <w:rFonts w:hint="eastAsia" w:cs="宋体" w:asciiTheme="minorEastAsia" w:hAnsiTheme="minorEastAsia"/>
          <w:color w:val="222222"/>
          <w:szCs w:val="24"/>
          <w:u w:color="222222"/>
        </w:rPr>
        <w:t>前端</w:t>
      </w:r>
      <w:r>
        <w:rPr>
          <w:rFonts w:cs="宋体" w:asciiTheme="minorEastAsia" w:hAnsiTheme="minorEastAsia"/>
          <w:color w:val="222222"/>
          <w:szCs w:val="24"/>
          <w:u w:color="222222"/>
        </w:rPr>
        <w:t>开发</w:t>
      </w:r>
    </w:p>
    <w:p>
      <w:pPr>
        <w:ind w:firstLine="480"/>
        <w:rPr>
          <w:rFonts w:cs="宋体" w:asciiTheme="minorEastAsia" w:hAnsiTheme="minorEastAsia"/>
          <w:color w:val="222222"/>
          <w:szCs w:val="24"/>
          <w:u w:color="222222"/>
        </w:rPr>
      </w:pPr>
      <w:r>
        <w:rPr>
          <w:rFonts w:hint="eastAsia" w:cs="宋体" w:asciiTheme="minorEastAsia" w:hAnsiTheme="minorEastAsia"/>
          <w:color w:val="222222"/>
          <w:szCs w:val="24"/>
          <w:u w:color="222222"/>
        </w:rPr>
        <w:t>使用golang语言进行后台开发</w:t>
      </w: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pStyle w:val="3"/>
        <w:numPr>
          <w:ilvl w:val="0"/>
          <w:numId w:val="5"/>
        </w:numPr>
      </w:pPr>
      <w:bookmarkStart w:id="6" w:name="_Toc511819611"/>
      <w:r>
        <w:rPr>
          <w:rFonts w:hint="eastAsia"/>
        </w:rPr>
        <w:t>术语表</w:t>
      </w:r>
      <w:bookmarkEnd w:id="6"/>
    </w:p>
    <w:tbl>
      <w:tblPr>
        <w:tblStyle w:val="24"/>
        <w:tblW w:w="8296" w:type="dxa"/>
        <w:tblInd w:w="0" w:type="dxa"/>
        <w:tblLayout w:type="fixed"/>
        <w:tblCellMar>
          <w:top w:w="0" w:type="dxa"/>
          <w:left w:w="0" w:type="dxa"/>
          <w:bottom w:w="0" w:type="dxa"/>
          <w:right w:w="0" w:type="dxa"/>
        </w:tblCellMar>
      </w:tblPr>
      <w:tblGrid>
        <w:gridCol w:w="1690"/>
        <w:gridCol w:w="4686"/>
        <w:gridCol w:w="1920"/>
      </w:tblGrid>
      <w:tr>
        <w:tblPrEx>
          <w:tblLayout w:type="fixed"/>
          <w:tblCellMar>
            <w:top w:w="0" w:type="dxa"/>
            <w:left w:w="0" w:type="dxa"/>
            <w:bottom w:w="0" w:type="dxa"/>
            <w:right w:w="0" w:type="dxa"/>
          </w:tblCellMar>
        </w:tblPrEx>
        <w:trPr>
          <w:trHeight w:val="347" w:hRule="atLeast"/>
        </w:trPr>
        <w:tc>
          <w:tcPr>
            <w:tcW w:w="1690" w:type="dxa"/>
            <w:tcBorders>
              <w:top w:val="single" w:color="000000" w:sz="6" w:space="0"/>
              <w:left w:val="single" w:color="000000" w:sz="6" w:space="0"/>
              <w:bottom w:val="single" w:color="000000" w:sz="6" w:space="0"/>
              <w:right w:val="single" w:color="000000" w:sz="6" w:space="0"/>
            </w:tcBorders>
            <w:shd w:val="clear" w:color="auto" w:fill="D7DFE8"/>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名词术语</w:t>
            </w:r>
          </w:p>
        </w:tc>
        <w:tc>
          <w:tcPr>
            <w:tcW w:w="4686" w:type="dxa"/>
            <w:tcBorders>
              <w:top w:val="single" w:color="000000" w:sz="6" w:space="0"/>
              <w:left w:val="single" w:color="000000" w:sz="6" w:space="0"/>
              <w:bottom w:val="single" w:color="000000" w:sz="6" w:space="0"/>
              <w:right w:val="single" w:color="000000" w:sz="6" w:space="0"/>
            </w:tcBorders>
            <w:shd w:val="clear" w:color="auto" w:fill="D7DFE8"/>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定义</w:t>
            </w:r>
          </w:p>
        </w:tc>
        <w:tc>
          <w:tcPr>
            <w:tcW w:w="1920" w:type="dxa"/>
            <w:tcBorders>
              <w:top w:val="single" w:color="000000" w:sz="6" w:space="0"/>
              <w:left w:val="single" w:color="000000" w:sz="6" w:space="0"/>
              <w:bottom w:val="single" w:color="000000" w:sz="6" w:space="0"/>
              <w:right w:val="single" w:color="000000" w:sz="6" w:space="0"/>
            </w:tcBorders>
            <w:shd w:val="clear" w:color="auto" w:fill="D7DFE8"/>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英文</w:t>
            </w:r>
          </w:p>
        </w:tc>
      </w:tr>
      <w:tr>
        <w:tblPrEx>
          <w:tblLayout w:type="fixed"/>
          <w:tblCellMar>
            <w:top w:w="0" w:type="dxa"/>
            <w:left w:w="0" w:type="dxa"/>
            <w:bottom w:w="0" w:type="dxa"/>
            <w:right w:w="0" w:type="dxa"/>
          </w:tblCellMar>
        </w:tblPrEx>
        <w:trPr>
          <w:trHeight w:val="676" w:hRule="atLeast"/>
        </w:trPr>
        <w:tc>
          <w:tcPr>
            <w:tcW w:w="1690"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学生用户</w:t>
            </w:r>
          </w:p>
        </w:tc>
        <w:tc>
          <w:tcPr>
            <w:tcW w:w="4686"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center"/>
          </w:tcPr>
          <w:p>
            <w:pPr>
              <w:pStyle w:val="36"/>
              <w:jc w:val="both"/>
              <w:rPr>
                <w:rFonts w:asciiTheme="minorEastAsia" w:hAnsiTheme="minorEastAsia" w:eastAsiaTheme="minorEastAsia"/>
                <w:sz w:val="24"/>
                <w:szCs w:val="24"/>
              </w:rPr>
            </w:pPr>
            <w:r>
              <w:rPr>
                <w:rFonts w:hint="eastAsia" w:asciiTheme="minorEastAsia" w:hAnsiTheme="minorEastAsia" w:eastAsiaTheme="minorEastAsia"/>
                <w:sz w:val="24"/>
                <w:szCs w:val="24"/>
              </w:rPr>
              <w:t>已经在系统中注册了并标记为本校学生的用户，具有一般用户权限。</w:t>
            </w:r>
          </w:p>
        </w:tc>
        <w:tc>
          <w:tcPr>
            <w:tcW w:w="1920"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asciiTheme="minorEastAsia" w:hAnsiTheme="minorEastAsia" w:eastAsiaTheme="minorEastAsia"/>
                <w:sz w:val="24"/>
                <w:szCs w:val="24"/>
              </w:rPr>
              <w:t>student</w:t>
            </w:r>
          </w:p>
        </w:tc>
      </w:tr>
      <w:tr>
        <w:tblPrEx>
          <w:tblLayout w:type="fixed"/>
          <w:tblCellMar>
            <w:top w:w="0" w:type="dxa"/>
            <w:left w:w="0" w:type="dxa"/>
            <w:bottom w:w="0" w:type="dxa"/>
            <w:right w:w="0" w:type="dxa"/>
          </w:tblCellMar>
        </w:tblPrEx>
        <w:trPr>
          <w:trHeight w:val="697" w:hRule="atLeast"/>
        </w:trPr>
        <w:tc>
          <w:tcPr>
            <w:tcW w:w="1690" w:type="dxa"/>
            <w:tcBorders>
              <w:top w:val="single" w:color="000000" w:sz="6" w:space="0"/>
              <w:left w:val="single" w:color="000000" w:sz="6" w:space="0"/>
              <w:bottom w:val="single" w:color="000000" w:sz="6" w:space="0"/>
              <w:right w:val="single" w:color="000000" w:sz="6" w:space="0"/>
            </w:tcBorders>
            <w:shd w:val="clear" w:color="auto" w:fill="F2F4F6"/>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管理员</w:t>
            </w:r>
          </w:p>
        </w:tc>
        <w:tc>
          <w:tcPr>
            <w:tcW w:w="4686" w:type="dxa"/>
            <w:tcBorders>
              <w:top w:val="single" w:color="000000" w:sz="6" w:space="0"/>
              <w:left w:val="single" w:color="000000" w:sz="6" w:space="0"/>
              <w:bottom w:val="single" w:color="000000" w:sz="6" w:space="0"/>
              <w:right w:val="single" w:color="000000" w:sz="6" w:space="0"/>
            </w:tcBorders>
            <w:shd w:val="clear" w:color="auto" w:fill="F2F4F6"/>
            <w:tcMar>
              <w:top w:w="60" w:type="dxa"/>
              <w:left w:w="60" w:type="dxa"/>
              <w:bottom w:w="60" w:type="dxa"/>
              <w:right w:w="60" w:type="dxa"/>
            </w:tcMar>
            <w:vAlign w:val="center"/>
          </w:tcPr>
          <w:p>
            <w:pPr>
              <w:pStyle w:val="36"/>
              <w:jc w:val="both"/>
              <w:rPr>
                <w:rFonts w:asciiTheme="minorEastAsia" w:hAnsiTheme="minorEastAsia" w:eastAsiaTheme="minorEastAsia"/>
                <w:sz w:val="24"/>
                <w:szCs w:val="24"/>
              </w:rPr>
            </w:pPr>
            <w:r>
              <w:rPr>
                <w:rFonts w:hint="eastAsia" w:asciiTheme="minorEastAsia" w:hAnsiTheme="minorEastAsia" w:eastAsiaTheme="minorEastAsia"/>
                <w:sz w:val="24"/>
                <w:szCs w:val="24"/>
              </w:rPr>
              <w:t>已经在系统中注册了并标记为管理员的用户，具有管理员权限。</w:t>
            </w:r>
          </w:p>
        </w:tc>
        <w:tc>
          <w:tcPr>
            <w:tcW w:w="1920" w:type="dxa"/>
            <w:tcBorders>
              <w:top w:val="single" w:color="000000" w:sz="6" w:space="0"/>
              <w:left w:val="single" w:color="000000" w:sz="6" w:space="0"/>
              <w:bottom w:val="single" w:color="000000" w:sz="6" w:space="0"/>
              <w:right w:val="single" w:color="000000" w:sz="6" w:space="0"/>
            </w:tcBorders>
            <w:shd w:val="clear" w:color="auto" w:fill="F2F4F6"/>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asciiTheme="minorEastAsia" w:hAnsiTheme="minorEastAsia" w:eastAsiaTheme="minorEastAsia"/>
                <w:sz w:val="24"/>
                <w:szCs w:val="24"/>
              </w:rPr>
              <w:t>administrator</w:t>
            </w:r>
          </w:p>
        </w:tc>
      </w:tr>
      <w:tr>
        <w:tblPrEx>
          <w:tblLayout w:type="fixed"/>
          <w:tblCellMar>
            <w:top w:w="0" w:type="dxa"/>
            <w:left w:w="0" w:type="dxa"/>
            <w:bottom w:w="0" w:type="dxa"/>
            <w:right w:w="0" w:type="dxa"/>
          </w:tblCellMar>
        </w:tblPrEx>
        <w:trPr>
          <w:trHeight w:val="1375" w:hRule="atLeast"/>
        </w:trPr>
        <w:tc>
          <w:tcPr>
            <w:tcW w:w="1690"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帐号信息</w:t>
            </w:r>
          </w:p>
        </w:tc>
        <w:tc>
          <w:tcPr>
            <w:tcW w:w="4686"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center"/>
          </w:tcPr>
          <w:p>
            <w:pPr>
              <w:pStyle w:val="36"/>
              <w:jc w:val="both"/>
              <w:rPr>
                <w:rFonts w:asciiTheme="minorEastAsia" w:hAnsiTheme="minorEastAsia" w:eastAsiaTheme="minorEastAsia"/>
                <w:sz w:val="24"/>
                <w:szCs w:val="24"/>
              </w:rPr>
            </w:pPr>
            <w:r>
              <w:rPr>
                <w:rFonts w:hint="eastAsia" w:asciiTheme="minorEastAsia" w:hAnsiTheme="minorEastAsia" w:eastAsiaTheme="minorEastAsia"/>
                <w:sz w:val="24"/>
                <w:szCs w:val="24"/>
              </w:rPr>
              <w:t>用户在注册时填入的信息，学生用户帐号信息包括学号、姓名、密码、专业、个人预约记录、违规记录次数。管理员用户帐号信息包括工号和密码。</w:t>
            </w:r>
          </w:p>
        </w:tc>
        <w:tc>
          <w:tcPr>
            <w:tcW w:w="1920"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asciiTheme="minorEastAsia" w:hAnsiTheme="minorEastAsia" w:eastAsiaTheme="minorEastAsia"/>
                <w:sz w:val="24"/>
                <w:szCs w:val="24"/>
              </w:rPr>
              <w:t>info</w:t>
            </w:r>
          </w:p>
        </w:tc>
      </w:tr>
      <w:tr>
        <w:tblPrEx>
          <w:tblLayout w:type="fixed"/>
          <w:tblCellMar>
            <w:top w:w="0" w:type="dxa"/>
            <w:left w:w="0" w:type="dxa"/>
            <w:bottom w:w="0" w:type="dxa"/>
            <w:right w:w="0" w:type="dxa"/>
          </w:tblCellMar>
        </w:tblPrEx>
        <w:trPr>
          <w:trHeight w:val="676" w:hRule="atLeast"/>
        </w:trPr>
        <w:tc>
          <w:tcPr>
            <w:tcW w:w="1690" w:type="dxa"/>
            <w:tcBorders>
              <w:top w:val="single" w:color="000000" w:sz="6" w:space="0"/>
              <w:left w:val="single" w:color="000000" w:sz="6" w:space="0"/>
              <w:bottom w:val="single" w:color="000000" w:sz="6" w:space="0"/>
              <w:right w:val="single" w:color="000000" w:sz="6" w:space="0"/>
            </w:tcBorders>
            <w:shd w:val="clear" w:color="auto" w:fill="F2F4F6"/>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违规计录次数</w:t>
            </w:r>
          </w:p>
        </w:tc>
        <w:tc>
          <w:tcPr>
            <w:tcW w:w="4686" w:type="dxa"/>
            <w:tcBorders>
              <w:top w:val="single" w:color="000000" w:sz="6" w:space="0"/>
              <w:left w:val="single" w:color="000000" w:sz="6" w:space="0"/>
              <w:bottom w:val="single" w:color="000000" w:sz="6" w:space="0"/>
              <w:right w:val="single" w:color="000000" w:sz="6" w:space="0"/>
            </w:tcBorders>
            <w:shd w:val="clear" w:color="auto" w:fill="F2F4F6"/>
            <w:tcMar>
              <w:top w:w="60" w:type="dxa"/>
              <w:left w:w="60" w:type="dxa"/>
              <w:bottom w:w="60" w:type="dxa"/>
              <w:right w:w="60" w:type="dxa"/>
            </w:tcMar>
            <w:vAlign w:val="center"/>
          </w:tcPr>
          <w:p>
            <w:pPr>
              <w:pStyle w:val="36"/>
              <w:jc w:val="both"/>
              <w:rPr>
                <w:rFonts w:asciiTheme="minorEastAsia" w:hAnsiTheme="minorEastAsia" w:eastAsiaTheme="minorEastAsia"/>
                <w:sz w:val="24"/>
                <w:szCs w:val="24"/>
              </w:rPr>
            </w:pPr>
            <w:r>
              <w:rPr>
                <w:rFonts w:hint="eastAsia" w:asciiTheme="minorEastAsia" w:hAnsiTheme="minorEastAsia" w:eastAsiaTheme="minorEastAsia"/>
                <w:sz w:val="24"/>
                <w:szCs w:val="24"/>
              </w:rPr>
              <w:t>学生用户帐号信息之一，记录学生违规使用系统次数。</w:t>
            </w:r>
          </w:p>
        </w:tc>
        <w:tc>
          <w:tcPr>
            <w:tcW w:w="1920" w:type="dxa"/>
            <w:tcBorders>
              <w:top w:val="single" w:color="000000" w:sz="6" w:space="0"/>
              <w:left w:val="single" w:color="000000" w:sz="6" w:space="0"/>
              <w:bottom w:val="single" w:color="000000" w:sz="6" w:space="0"/>
              <w:right w:val="single" w:color="000000" w:sz="6" w:space="0"/>
            </w:tcBorders>
            <w:shd w:val="clear" w:color="auto" w:fill="F2F4F6"/>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asciiTheme="minorEastAsia" w:hAnsiTheme="minorEastAsia" w:eastAsiaTheme="minorEastAsia"/>
                <w:sz w:val="24"/>
                <w:szCs w:val="24"/>
              </w:rPr>
              <w:t>violation</w:t>
            </w:r>
          </w:p>
        </w:tc>
      </w:tr>
      <w:tr>
        <w:tblPrEx>
          <w:tblLayout w:type="fixed"/>
          <w:tblCellMar>
            <w:top w:w="0" w:type="dxa"/>
            <w:left w:w="0" w:type="dxa"/>
            <w:bottom w:w="0" w:type="dxa"/>
            <w:right w:w="0" w:type="dxa"/>
          </w:tblCellMar>
        </w:tblPrEx>
        <w:trPr>
          <w:trHeight w:val="1025" w:hRule="atLeast"/>
        </w:trPr>
        <w:tc>
          <w:tcPr>
            <w:tcW w:w="1690"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个人预约记录</w:t>
            </w:r>
          </w:p>
        </w:tc>
        <w:tc>
          <w:tcPr>
            <w:tcW w:w="4686"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center"/>
          </w:tcPr>
          <w:p>
            <w:pPr>
              <w:pStyle w:val="36"/>
              <w:jc w:val="both"/>
              <w:rPr>
                <w:rFonts w:asciiTheme="minorEastAsia" w:hAnsiTheme="minorEastAsia" w:eastAsiaTheme="minorEastAsia"/>
                <w:sz w:val="24"/>
                <w:szCs w:val="24"/>
              </w:rPr>
            </w:pPr>
            <w:r>
              <w:rPr>
                <w:rFonts w:hint="eastAsia" w:asciiTheme="minorEastAsia" w:hAnsiTheme="minorEastAsia" w:eastAsiaTheme="minorEastAsia"/>
                <w:sz w:val="24"/>
                <w:szCs w:val="24"/>
              </w:rPr>
              <w:t>学生用户帐号信息之一，记录学生预约图书馆座位的所有历史情况，包括预约时间，预约座位，是否履约。</w:t>
            </w:r>
          </w:p>
        </w:tc>
        <w:tc>
          <w:tcPr>
            <w:tcW w:w="1920"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asciiTheme="minorEastAsia" w:hAnsiTheme="minorEastAsia" w:eastAsiaTheme="minorEastAsia"/>
                <w:sz w:val="24"/>
                <w:szCs w:val="24"/>
              </w:rPr>
              <w:t>reservation</w:t>
            </w:r>
          </w:p>
        </w:tc>
      </w:tr>
      <w:tr>
        <w:tblPrEx>
          <w:tblLayout w:type="fixed"/>
          <w:tblCellMar>
            <w:top w:w="0" w:type="dxa"/>
            <w:left w:w="0" w:type="dxa"/>
            <w:bottom w:w="0" w:type="dxa"/>
            <w:right w:w="0" w:type="dxa"/>
          </w:tblCellMar>
        </w:tblPrEx>
        <w:trPr>
          <w:trHeight w:val="697" w:hRule="atLeast"/>
        </w:trPr>
        <w:tc>
          <w:tcPr>
            <w:tcW w:w="1690" w:type="dxa"/>
            <w:tcBorders>
              <w:top w:val="single" w:color="000000" w:sz="6" w:space="0"/>
              <w:left w:val="single" w:color="000000" w:sz="6" w:space="0"/>
              <w:bottom w:val="single" w:color="000000" w:sz="6" w:space="0"/>
              <w:right w:val="single" w:color="000000" w:sz="6" w:space="0"/>
            </w:tcBorders>
            <w:shd w:val="clear" w:color="auto" w:fill="F2F4F6"/>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座位信息</w:t>
            </w:r>
          </w:p>
        </w:tc>
        <w:tc>
          <w:tcPr>
            <w:tcW w:w="4686" w:type="dxa"/>
            <w:tcBorders>
              <w:top w:val="single" w:color="000000" w:sz="6" w:space="0"/>
              <w:left w:val="single" w:color="000000" w:sz="6" w:space="0"/>
              <w:bottom w:val="single" w:color="000000" w:sz="6" w:space="0"/>
              <w:right w:val="single" w:color="000000" w:sz="6" w:space="0"/>
            </w:tcBorders>
            <w:shd w:val="clear" w:color="auto" w:fill="F2F4F6"/>
            <w:tcMar>
              <w:top w:w="60" w:type="dxa"/>
              <w:left w:w="60" w:type="dxa"/>
              <w:bottom w:w="60" w:type="dxa"/>
              <w:right w:w="60" w:type="dxa"/>
            </w:tcMar>
            <w:vAlign w:val="center"/>
          </w:tcPr>
          <w:p>
            <w:pPr>
              <w:pStyle w:val="36"/>
              <w:jc w:val="both"/>
              <w:rPr>
                <w:rFonts w:asciiTheme="minorEastAsia" w:hAnsiTheme="minorEastAsia" w:eastAsiaTheme="minorEastAsia"/>
                <w:sz w:val="24"/>
                <w:szCs w:val="24"/>
              </w:rPr>
            </w:pPr>
            <w:r>
              <w:rPr>
                <w:rFonts w:hint="eastAsia" w:asciiTheme="minorEastAsia" w:hAnsiTheme="minorEastAsia" w:eastAsiaTheme="minorEastAsia"/>
                <w:sz w:val="24"/>
                <w:szCs w:val="24"/>
              </w:rPr>
              <w:t>图书管所有座位的相关信息，包括所有时间段每个座位预约记录。</w:t>
            </w:r>
          </w:p>
        </w:tc>
        <w:tc>
          <w:tcPr>
            <w:tcW w:w="1920" w:type="dxa"/>
            <w:tcBorders>
              <w:top w:val="single" w:color="000000" w:sz="6" w:space="0"/>
              <w:left w:val="single" w:color="000000" w:sz="6" w:space="0"/>
              <w:bottom w:val="single" w:color="000000" w:sz="6" w:space="0"/>
              <w:right w:val="single" w:color="000000" w:sz="6" w:space="0"/>
            </w:tcBorders>
            <w:shd w:val="clear" w:color="auto" w:fill="F2F4F6"/>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asciiTheme="minorEastAsia" w:hAnsiTheme="minorEastAsia" w:eastAsiaTheme="minorEastAsia"/>
                <w:sz w:val="24"/>
                <w:szCs w:val="24"/>
              </w:rPr>
              <w:t>seat_info</w:t>
            </w:r>
          </w:p>
        </w:tc>
      </w:tr>
      <w:tr>
        <w:tblPrEx>
          <w:tblLayout w:type="fixed"/>
          <w:tblCellMar>
            <w:top w:w="0" w:type="dxa"/>
            <w:left w:w="0" w:type="dxa"/>
            <w:bottom w:w="0" w:type="dxa"/>
            <w:right w:w="0" w:type="dxa"/>
          </w:tblCellMar>
        </w:tblPrEx>
        <w:trPr>
          <w:trHeight w:val="676" w:hRule="atLeast"/>
        </w:trPr>
        <w:tc>
          <w:tcPr>
            <w:tcW w:w="1690"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空余座位信息</w:t>
            </w:r>
          </w:p>
        </w:tc>
        <w:tc>
          <w:tcPr>
            <w:tcW w:w="4686"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center"/>
          </w:tcPr>
          <w:p>
            <w:pPr>
              <w:pStyle w:val="36"/>
              <w:jc w:val="both"/>
              <w:rPr>
                <w:rFonts w:asciiTheme="minorEastAsia" w:hAnsiTheme="minorEastAsia" w:eastAsiaTheme="minorEastAsia"/>
                <w:sz w:val="24"/>
                <w:szCs w:val="24"/>
              </w:rPr>
            </w:pPr>
            <w:r>
              <w:rPr>
                <w:rFonts w:hint="eastAsia" w:asciiTheme="minorEastAsia" w:hAnsiTheme="minorEastAsia" w:eastAsiaTheme="minorEastAsia"/>
                <w:sz w:val="24"/>
                <w:szCs w:val="24"/>
              </w:rPr>
              <w:t>图书馆座位信息之一，记录所有时间段内空余的座位信息。</w:t>
            </w:r>
          </w:p>
        </w:tc>
        <w:tc>
          <w:tcPr>
            <w:tcW w:w="1920"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asciiTheme="minorEastAsia" w:hAnsiTheme="minorEastAsia" w:eastAsiaTheme="minorEastAsia"/>
                <w:sz w:val="24"/>
                <w:szCs w:val="24"/>
              </w:rPr>
              <w:t>available_seat</w:t>
            </w:r>
          </w:p>
        </w:tc>
      </w:tr>
      <w:tr>
        <w:tblPrEx>
          <w:tblLayout w:type="fixed"/>
          <w:tblCellMar>
            <w:top w:w="0" w:type="dxa"/>
            <w:left w:w="0" w:type="dxa"/>
            <w:bottom w:w="0" w:type="dxa"/>
            <w:right w:w="0" w:type="dxa"/>
          </w:tblCellMar>
        </w:tblPrEx>
        <w:trPr>
          <w:trHeight w:val="676" w:hRule="atLeast"/>
        </w:trPr>
        <w:tc>
          <w:tcPr>
            <w:tcW w:w="1690" w:type="dxa"/>
            <w:tcBorders>
              <w:top w:val="single" w:color="000000" w:sz="6" w:space="0"/>
              <w:left w:val="single" w:color="000000" w:sz="6" w:space="0"/>
              <w:bottom w:val="single" w:color="000000" w:sz="6" w:space="0"/>
              <w:right w:val="single" w:color="000000" w:sz="6" w:space="0"/>
            </w:tcBorders>
            <w:shd w:val="clear" w:color="auto" w:fill="F2F4F6"/>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预约座位信息</w:t>
            </w:r>
          </w:p>
        </w:tc>
        <w:tc>
          <w:tcPr>
            <w:tcW w:w="4686" w:type="dxa"/>
            <w:tcBorders>
              <w:top w:val="single" w:color="000000" w:sz="6" w:space="0"/>
              <w:left w:val="single" w:color="000000" w:sz="6" w:space="0"/>
              <w:bottom w:val="single" w:color="000000" w:sz="6" w:space="0"/>
              <w:right w:val="single" w:color="000000" w:sz="6" w:space="0"/>
            </w:tcBorders>
            <w:shd w:val="clear" w:color="auto" w:fill="F2F4F6"/>
            <w:tcMar>
              <w:top w:w="60" w:type="dxa"/>
              <w:left w:w="60" w:type="dxa"/>
              <w:bottom w:w="60" w:type="dxa"/>
              <w:right w:w="60" w:type="dxa"/>
            </w:tcMar>
            <w:vAlign w:val="center"/>
          </w:tcPr>
          <w:p>
            <w:pPr>
              <w:pStyle w:val="36"/>
              <w:jc w:val="both"/>
              <w:rPr>
                <w:rFonts w:asciiTheme="minorEastAsia" w:hAnsiTheme="minorEastAsia" w:eastAsiaTheme="minorEastAsia"/>
                <w:sz w:val="24"/>
                <w:szCs w:val="24"/>
              </w:rPr>
            </w:pPr>
            <w:r>
              <w:rPr>
                <w:rFonts w:hint="eastAsia" w:asciiTheme="minorEastAsia" w:hAnsiTheme="minorEastAsia" w:eastAsiaTheme="minorEastAsia"/>
                <w:sz w:val="24"/>
                <w:szCs w:val="24"/>
              </w:rPr>
              <w:t>图书馆座位信息之一，记录所有时间段内被预约的座位信息。</w:t>
            </w:r>
          </w:p>
        </w:tc>
        <w:tc>
          <w:tcPr>
            <w:tcW w:w="1920" w:type="dxa"/>
            <w:tcBorders>
              <w:top w:val="single" w:color="000000" w:sz="6" w:space="0"/>
              <w:left w:val="single" w:color="000000" w:sz="6" w:space="0"/>
              <w:bottom w:val="single" w:color="000000" w:sz="6" w:space="0"/>
              <w:right w:val="single" w:color="000000" w:sz="6" w:space="0"/>
            </w:tcBorders>
            <w:shd w:val="clear" w:color="auto" w:fill="F2F4F6"/>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asciiTheme="minorEastAsia" w:hAnsiTheme="minorEastAsia" w:eastAsiaTheme="minorEastAsia"/>
                <w:sz w:val="24"/>
                <w:szCs w:val="24"/>
              </w:rPr>
              <w:t>reservated_seat</w:t>
            </w:r>
          </w:p>
        </w:tc>
      </w:tr>
      <w:tr>
        <w:tblPrEx>
          <w:tblLayout w:type="fixed"/>
          <w:tblCellMar>
            <w:top w:w="0" w:type="dxa"/>
            <w:left w:w="0" w:type="dxa"/>
            <w:bottom w:w="0" w:type="dxa"/>
            <w:right w:w="0" w:type="dxa"/>
          </w:tblCellMar>
        </w:tblPrEx>
        <w:trPr>
          <w:trHeight w:val="1375" w:hRule="atLeast"/>
        </w:trPr>
        <w:tc>
          <w:tcPr>
            <w:tcW w:w="1690"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惩罚状态</w:t>
            </w:r>
          </w:p>
        </w:tc>
        <w:tc>
          <w:tcPr>
            <w:tcW w:w="4686"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center"/>
          </w:tcPr>
          <w:p>
            <w:pPr>
              <w:pStyle w:val="36"/>
              <w:jc w:val="both"/>
              <w:rPr>
                <w:rFonts w:asciiTheme="minorEastAsia" w:hAnsiTheme="minorEastAsia" w:eastAsiaTheme="minorEastAsia"/>
                <w:sz w:val="24"/>
                <w:szCs w:val="24"/>
              </w:rPr>
            </w:pPr>
            <w:r>
              <w:rPr>
                <w:rFonts w:hint="eastAsia" w:asciiTheme="minorEastAsia" w:hAnsiTheme="minorEastAsia" w:eastAsiaTheme="minorEastAsia"/>
                <w:sz w:val="24"/>
                <w:szCs w:val="24"/>
              </w:rPr>
              <w:t>当学生违规记录次数达到三次，则进入惩罚状态，一旦进入惩罚状态一周内该学生用户无法预约图书馆座位。一周后违规记录次数清零，跳出惩罚状态。</w:t>
            </w:r>
          </w:p>
        </w:tc>
        <w:tc>
          <w:tcPr>
            <w:tcW w:w="1920"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asciiTheme="minorEastAsia" w:hAnsiTheme="minorEastAsia" w:eastAsiaTheme="minorEastAsia"/>
                <w:sz w:val="24"/>
                <w:szCs w:val="24"/>
              </w:rPr>
              <w:t>punishment</w:t>
            </w:r>
          </w:p>
        </w:tc>
      </w:tr>
    </w:tbl>
    <w:p>
      <w:pPr>
        <w:pStyle w:val="27"/>
        <w:rPr>
          <w:sz w:val="21"/>
          <w:szCs w:val="21"/>
        </w:rPr>
      </w:pPr>
      <w:r>
        <w:rPr>
          <w:rFonts w:hint="eastAsia"/>
          <w:sz w:val="21"/>
          <w:szCs w:val="21"/>
        </w:rPr>
        <w:t>表</w:t>
      </w:r>
      <w:r>
        <w:rPr>
          <w:sz w:val="21"/>
          <w:szCs w:val="21"/>
        </w:rPr>
        <w:t>1.9</w:t>
      </w:r>
      <w:r>
        <w:rPr>
          <w:rFonts w:hint="eastAsia"/>
          <w:sz w:val="21"/>
          <w:szCs w:val="21"/>
        </w:rPr>
        <w:t xml:space="preserve"> 术语表</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680"/>
        <w:rPr>
          <w:rFonts w:asciiTheme="minorEastAsia" w:hAnsiTheme="minorEastAsia"/>
          <w:b/>
          <w:bCs/>
          <w:sz w:val="34"/>
          <w:szCs w:val="34"/>
          <w:u w:color="222222"/>
        </w:rPr>
      </w:pP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680"/>
        <w:rPr>
          <w:rFonts w:asciiTheme="minorEastAsia" w:hAnsiTheme="minorEastAsia"/>
          <w:b/>
          <w:bCs/>
          <w:sz w:val="34"/>
          <w:szCs w:val="34"/>
          <w:u w:color="222222"/>
        </w:rPr>
      </w:pP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680"/>
        <w:rPr>
          <w:rFonts w:asciiTheme="minorEastAsia" w:hAnsiTheme="minorEastAsia"/>
          <w:b/>
          <w:bCs/>
          <w:sz w:val="34"/>
          <w:szCs w:val="34"/>
          <w:u w:color="222222"/>
        </w:rPr>
      </w:pPr>
    </w:p>
    <w:p>
      <w:pPr>
        <w:pStyle w:val="2"/>
      </w:pPr>
      <w:bookmarkStart w:id="7" w:name="_Toc511819612"/>
      <w:r>
        <w:rPr>
          <w:rFonts w:hint="eastAsia"/>
        </w:rPr>
        <w:t>二、架构设计</w:t>
      </w:r>
      <w:bookmarkEnd w:id="7"/>
    </w:p>
    <w:p>
      <w:pPr>
        <w:pStyle w:val="3"/>
      </w:pPr>
      <w:bookmarkStart w:id="8" w:name="_Toc511819613"/>
      <w:r>
        <w:rPr>
          <w:rFonts w:hint="eastAsia"/>
        </w:rPr>
        <w:t>1</w:t>
      </w:r>
      <w:r>
        <w:rPr>
          <w:rFonts w:hint="eastAsia"/>
        </w:rPr>
        <w:tab/>
      </w:r>
      <w:r>
        <w:rPr>
          <w:rFonts w:hint="eastAsia"/>
        </w:rPr>
        <w:t>图书馆选座系统系统架构</w:t>
      </w:r>
      <w:bookmarkEnd w:id="8"/>
    </w:p>
    <w:p>
      <w:pPr>
        <w:pStyle w:val="4"/>
      </w:pPr>
      <w:bookmarkStart w:id="9" w:name="_Toc511819614"/>
      <w:r>
        <w:rPr>
          <w:rFonts w:hint="eastAsia"/>
        </w:rPr>
        <w:t xml:space="preserve">1.1 </w:t>
      </w:r>
      <w:r>
        <w:t>图书馆选座系统架构描述</w:t>
      </w:r>
      <w:bookmarkEnd w:id="9"/>
    </w:p>
    <w:p>
      <w:pPr>
        <w:pStyle w:val="4"/>
        <w:rPr>
          <w:b w:val="0"/>
          <w:szCs w:val="28"/>
        </w:rPr>
      </w:pPr>
      <w:bookmarkStart w:id="10" w:name="_Toc511819615"/>
      <w:r>
        <w:rPr>
          <w:b w:val="0"/>
          <w:szCs w:val="28"/>
        </w:rPr>
        <w:t>1.1</w:t>
      </w:r>
      <w:r>
        <w:rPr>
          <w:rFonts w:hint="eastAsia"/>
          <w:b w:val="0"/>
          <w:szCs w:val="28"/>
        </w:rPr>
        <w:t>.</w:t>
      </w:r>
      <w:r>
        <w:rPr>
          <w:b w:val="0"/>
          <w:szCs w:val="28"/>
        </w:rPr>
        <w:t>1</w:t>
      </w:r>
      <w:r>
        <w:rPr>
          <w:rFonts w:hint="eastAsia"/>
          <w:b w:val="0"/>
          <w:szCs w:val="28"/>
        </w:rPr>
        <w:t xml:space="preserve"> </w:t>
      </w:r>
      <w:r>
        <w:rPr>
          <w:b w:val="0"/>
          <w:szCs w:val="28"/>
        </w:rPr>
        <w:t>简要</w:t>
      </w:r>
      <w:r>
        <w:rPr>
          <w:rFonts w:hint="eastAsia"/>
          <w:b w:val="0"/>
          <w:szCs w:val="28"/>
        </w:rPr>
        <w:t>描述</w:t>
      </w:r>
      <w:bookmarkEnd w:id="10"/>
    </w:p>
    <w:p>
      <w:pPr>
        <w:ind w:firstLine="480"/>
      </w:pPr>
      <w:r>
        <w:rPr>
          <w:rFonts w:hint="eastAsia"/>
        </w:rPr>
        <w:t>在本系统中，使用MVC作为系统的架构。</w:t>
      </w:r>
    </w:p>
    <w:p>
      <w:pPr>
        <w:pStyle w:val="4"/>
        <w:rPr>
          <w:b w:val="0"/>
        </w:rPr>
      </w:pPr>
      <w:bookmarkStart w:id="11" w:name="_Toc511819616"/>
      <w:r>
        <w:rPr>
          <w:b w:val="0"/>
        </w:rPr>
        <w:t>1.1</w:t>
      </w:r>
      <w:r>
        <w:rPr>
          <w:rFonts w:hint="eastAsia"/>
          <w:b w:val="0"/>
        </w:rPr>
        <w:t>.</w:t>
      </w:r>
      <w:r>
        <w:rPr>
          <w:b w:val="0"/>
        </w:rPr>
        <w:t>2</w:t>
      </w:r>
      <w:r>
        <w:rPr>
          <w:rFonts w:hint="eastAsia"/>
          <w:b w:val="0"/>
        </w:rPr>
        <w:t xml:space="preserve"> 图书馆选座系统设计框架图</w:t>
      </w:r>
      <w:bookmarkEnd w:id="11"/>
    </w:p>
    <w:p>
      <w:pPr>
        <w:ind w:firstLine="480"/>
      </w:pPr>
      <w:r>
        <w:drawing>
          <wp:inline distT="0" distB="0" distL="0" distR="0">
            <wp:extent cx="5278120" cy="132461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5278120" cy="1324796"/>
                    </a:xfrm>
                    <a:prstGeom prst="rect">
                      <a:avLst/>
                    </a:prstGeom>
                  </pic:spPr>
                </pic:pic>
              </a:graphicData>
            </a:graphic>
          </wp:inline>
        </w:drawing>
      </w:r>
    </w:p>
    <w:p>
      <w:pPr>
        <w:pStyle w:val="27"/>
        <w:rPr>
          <w:sz w:val="21"/>
          <w:szCs w:val="21"/>
        </w:rPr>
      </w:pPr>
      <w:r>
        <w:rPr>
          <w:rFonts w:hint="eastAsia"/>
          <w:sz w:val="21"/>
          <w:szCs w:val="21"/>
        </w:rPr>
        <w:t>图</w:t>
      </w:r>
      <w:r>
        <w:rPr>
          <w:sz w:val="21"/>
          <w:szCs w:val="21"/>
        </w:rPr>
        <w:t>2.1</w:t>
      </w:r>
      <w:r>
        <w:rPr>
          <w:rFonts w:hint="eastAsia"/>
          <w:sz w:val="21"/>
          <w:szCs w:val="21"/>
        </w:rPr>
        <w:t xml:space="preserve"> 设计架构图</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0" w:firstLineChars="0"/>
        <w:rPr>
          <w:rFonts w:cs="Times New Roman" w:asciiTheme="minorEastAsia" w:hAnsiTheme="minorEastAsia"/>
          <w:bCs/>
          <w:sz w:val="28"/>
          <w:szCs w:val="28"/>
        </w:rPr>
      </w:pPr>
      <w:r>
        <w:rPr>
          <w:rFonts w:cs="Times New Roman" w:asciiTheme="minorEastAsia" w:hAnsiTheme="minorEastAsia"/>
          <w:bCs/>
          <w:sz w:val="28"/>
          <w:szCs w:val="28"/>
        </w:rPr>
        <w:t>1.1.3.系统架构描述</w:t>
      </w:r>
    </w:p>
    <w:p>
      <w:pPr>
        <w:ind w:firstLine="480"/>
      </w:pPr>
      <w:r>
        <w:rPr>
          <w:rFonts w:hint="eastAsia"/>
        </w:rPr>
        <w:t>(1)</w:t>
      </w:r>
      <w:r>
        <w:t xml:space="preserve"> </w:t>
      </w:r>
      <w:r>
        <w:rPr>
          <w:rFonts w:hint="eastAsia"/>
        </w:rPr>
        <w:t>V</w:t>
      </w:r>
      <w:r>
        <w:t>i</w:t>
      </w:r>
      <w:r>
        <w:rPr>
          <w:rFonts w:hint="eastAsia"/>
        </w:rPr>
        <w:t>ew</w:t>
      </w:r>
    </w:p>
    <w:p>
      <w:pPr>
        <w:ind w:firstLine="480"/>
      </w:pPr>
      <w:r>
        <w:rPr>
          <w:rFonts w:hint="eastAsia"/>
        </w:rPr>
        <w:t>在小程序中通过使用POST和GET的方式发出请求，使得用户通过使用移动设备借助网络进行操作。在本应用中，用户在view层进行操作，发送请求，并且接收来自controller层所反馈的信息。</w:t>
      </w:r>
    </w:p>
    <w:p>
      <w:pPr>
        <w:ind w:firstLine="480"/>
      </w:pPr>
      <w:r>
        <w:t>(2)</w:t>
      </w:r>
      <w:r>
        <w:rPr>
          <w:rFonts w:hint="eastAsia"/>
        </w:rPr>
        <w:t xml:space="preserve"> Controller</w:t>
      </w:r>
    </w:p>
    <w:p>
      <w:pPr>
        <w:ind w:firstLine="480"/>
      </w:pPr>
      <w:r>
        <w:rPr>
          <w:rFonts w:hint="eastAsia"/>
        </w:rPr>
        <w:t>通过接收HTTP请求，并且根据请求调用相应的逻辑，并且将结果返回给客户端。</w:t>
      </w:r>
    </w:p>
    <w:p>
      <w:pPr>
        <w:ind w:firstLine="480"/>
      </w:pPr>
      <w:r>
        <w:t>(3) Model</w:t>
      </w:r>
    </w:p>
    <w:p>
      <w:pPr>
        <w:ind w:firstLine="480"/>
      </w:pPr>
      <w:r>
        <w:rPr>
          <w:rFonts w:hint="eastAsia"/>
        </w:rPr>
        <w:t>在逻辑层处理所有的逻辑，其中包括数据的逻辑是否符合要求等，在本层仅仅注重逻辑的处理，而不注重数据的存取的细节。</w:t>
      </w:r>
    </w:p>
    <w:p>
      <w:pPr>
        <w:ind w:firstLine="480"/>
      </w:pPr>
      <w:r>
        <w:t>(4)</w:t>
      </w:r>
      <w:r>
        <w:rPr>
          <w:rFonts w:hint="eastAsia"/>
        </w:rPr>
        <w:t xml:space="preserve"> DAO</w:t>
      </w:r>
    </w:p>
    <w:p>
      <w:pPr>
        <w:ind w:firstLine="480"/>
      </w:pPr>
      <w:r>
        <w:rPr>
          <w:rFonts w:hint="eastAsia"/>
        </w:rPr>
        <w:t>作为数据源层，用于进行数据的交换，主要用于从DB中获取数据然后传递给Model层进行逻辑的处理，并且接收数据交给DB进行数据的修改等操作。</w:t>
      </w:r>
    </w:p>
    <w:p>
      <w:pPr>
        <w:ind w:firstLine="480"/>
      </w:pPr>
      <w:r>
        <w:t>(5)</w:t>
      </w:r>
      <w:r>
        <w:rPr>
          <w:rFonts w:hint="eastAsia"/>
        </w:rPr>
        <w:t xml:space="preserve"> DB数据库</w:t>
      </w:r>
    </w:p>
    <w:p>
      <w:pPr>
        <w:ind w:firstLine="480"/>
      </w:pPr>
      <w:r>
        <w:rPr>
          <w:rFonts w:hint="eastAsia"/>
        </w:rPr>
        <w:t>用于储存所有的用户信息，座位信息，此处注重数据的读写存储的细节方法。</w:t>
      </w:r>
    </w:p>
    <w:p>
      <w:pPr>
        <w:pStyle w:val="3"/>
      </w:pPr>
      <w:bookmarkStart w:id="12" w:name="_Toc511819617"/>
      <w:r>
        <w:rPr>
          <w:rFonts w:hint="eastAsia"/>
        </w:rPr>
        <w:t>2</w:t>
      </w:r>
      <w:r>
        <w:rPr>
          <w:rFonts w:hint="eastAsia"/>
        </w:rPr>
        <w:tab/>
      </w:r>
      <w:r>
        <w:rPr>
          <w:rFonts w:hint="eastAsia"/>
        </w:rPr>
        <w:t>具体设计</w:t>
      </w:r>
      <w:bookmarkEnd w:id="12"/>
    </w:p>
    <w:p>
      <w:pPr>
        <w:pStyle w:val="4"/>
      </w:pPr>
      <w:bookmarkStart w:id="13" w:name="_Toc511819618"/>
      <w:r>
        <w:t xml:space="preserve">2.1 </w:t>
      </w:r>
      <w:r>
        <w:rPr>
          <w:rFonts w:hint="eastAsia"/>
        </w:rPr>
        <w:t>关键抽象</w:t>
      </w:r>
      <w:bookmarkEnd w:id="13"/>
    </w:p>
    <w:p>
      <w:pPr>
        <w:ind w:firstLine="480"/>
      </w:pPr>
      <w:r>
        <w:rPr>
          <w:rFonts w:hint="eastAsia"/>
        </w:rPr>
        <w:t>(1) 学生信息：</w:t>
      </w:r>
    </w:p>
    <w:p>
      <w:pPr>
        <w:ind w:firstLine="1080" w:firstLineChars="450"/>
      </w:pPr>
      <w:r>
        <w:rPr>
          <w:rFonts w:hint="eastAsia"/>
        </w:rPr>
        <w:drawing>
          <wp:inline distT="0" distB="0" distL="114300" distR="114300">
            <wp:extent cx="3936365" cy="5790565"/>
            <wp:effectExtent l="0" t="0" r="0" b="0"/>
            <wp:docPr id="40" name="图片 40" descr="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student"/>
                    <pic:cNvPicPr>
                      <a:picLocks noChangeAspect="1"/>
                    </pic:cNvPicPr>
                  </pic:nvPicPr>
                  <pic:blipFill>
                    <a:blip r:embed="rId19"/>
                    <a:stretch>
                      <a:fillRect/>
                    </a:stretch>
                  </pic:blipFill>
                  <pic:spPr>
                    <a:xfrm>
                      <a:off x="0" y="0"/>
                      <a:ext cx="3936365" cy="5790565"/>
                    </a:xfrm>
                    <a:prstGeom prst="rect">
                      <a:avLst/>
                    </a:prstGeom>
                  </pic:spPr>
                </pic:pic>
              </a:graphicData>
            </a:graphic>
          </wp:inline>
        </w:drawing>
      </w:r>
    </w:p>
    <w:p>
      <w:pPr>
        <w:pStyle w:val="27"/>
        <w:rPr>
          <w:sz w:val="21"/>
          <w:szCs w:val="21"/>
        </w:rPr>
      </w:pPr>
      <w:r>
        <w:rPr>
          <w:rFonts w:hint="eastAsia"/>
          <w:sz w:val="21"/>
          <w:szCs w:val="21"/>
        </w:rPr>
        <w:t>图</w:t>
      </w:r>
      <w:r>
        <w:rPr>
          <w:sz w:val="21"/>
          <w:szCs w:val="21"/>
        </w:rPr>
        <w:t>2.2</w:t>
      </w:r>
      <w:r>
        <w:rPr>
          <w:rFonts w:hint="eastAsia"/>
          <w:sz w:val="21"/>
          <w:szCs w:val="21"/>
        </w:rPr>
        <w:t xml:space="preserve"> 学生类</w:t>
      </w:r>
    </w:p>
    <w:p>
      <w:pPr>
        <w:pStyle w:val="27"/>
        <w:rPr>
          <w:sz w:val="21"/>
          <w:szCs w:val="21"/>
        </w:rPr>
      </w:pP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199" w:firstLineChars="83"/>
        <w:rPr>
          <w:rFonts w:asciiTheme="minorEastAsia" w:hAnsiTheme="minorEastAsia"/>
        </w:rPr>
      </w:pPr>
      <w:r>
        <w:rPr>
          <w:rFonts w:asciiTheme="minorEastAsia" w:hAnsiTheme="minorEastAsia"/>
        </w:rPr>
        <w:t xml:space="preserve">(2) </w:t>
      </w:r>
      <w:r>
        <w:rPr>
          <w:rFonts w:hint="eastAsia" w:asciiTheme="minorEastAsia" w:hAnsiTheme="minorEastAsia"/>
        </w:rPr>
        <w:t>管理员信息</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1999" w:firstLineChars="833"/>
        <w:rPr>
          <w:rFonts w:asciiTheme="minorEastAsia" w:hAnsiTheme="minorEastAsia"/>
        </w:rPr>
      </w:pPr>
      <w:r>
        <w:rPr>
          <w:rFonts w:hint="eastAsia" w:asciiTheme="minorEastAsia" w:hAnsiTheme="minorEastAsia"/>
        </w:rPr>
        <w:t xml:space="preserve"> </w:t>
      </w:r>
      <w:r>
        <w:rPr>
          <w:rFonts w:asciiTheme="minorEastAsia" w:hAnsiTheme="minorEastAsia"/>
        </w:rPr>
        <w:drawing>
          <wp:inline distT="0" distB="0" distL="0" distR="0">
            <wp:extent cx="3035300" cy="24130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035300" cy="2413000"/>
                    </a:xfrm>
                    <a:prstGeom prst="rect">
                      <a:avLst/>
                    </a:prstGeom>
                  </pic:spPr>
                </pic:pic>
              </a:graphicData>
            </a:graphic>
          </wp:inline>
        </w:drawing>
      </w:r>
    </w:p>
    <w:p>
      <w:pPr>
        <w:pStyle w:val="27"/>
        <w:rPr>
          <w:sz w:val="21"/>
          <w:szCs w:val="21"/>
        </w:rPr>
      </w:pPr>
      <w:r>
        <w:rPr>
          <w:rFonts w:hint="eastAsia"/>
          <w:sz w:val="21"/>
          <w:szCs w:val="21"/>
        </w:rPr>
        <w:t>图</w:t>
      </w:r>
      <w:r>
        <w:rPr>
          <w:sz w:val="21"/>
          <w:szCs w:val="21"/>
        </w:rPr>
        <w:t>2.3</w:t>
      </w:r>
      <w:r>
        <w:rPr>
          <w:rFonts w:hint="eastAsia"/>
          <w:sz w:val="21"/>
          <w:szCs w:val="21"/>
        </w:rPr>
        <w:t xml:space="preserve"> 管理员类</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1999" w:firstLineChars="833"/>
        <w:rPr>
          <w:rFonts w:asciiTheme="minorEastAsia" w:hAnsiTheme="minorEastAsia"/>
        </w:rPr>
      </w:pP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199" w:firstLineChars="83"/>
        <w:rPr>
          <w:rFonts w:asciiTheme="minorEastAsia" w:hAnsiTheme="minorEastAsia"/>
        </w:rPr>
      </w:pPr>
      <w:r>
        <w:rPr>
          <w:rFonts w:hint="eastAsia" w:asciiTheme="minorEastAsia" w:hAnsiTheme="minorEastAsia"/>
        </w:rPr>
        <w:t>(</w:t>
      </w:r>
      <w:r>
        <w:rPr>
          <w:rFonts w:asciiTheme="minorEastAsia" w:hAnsiTheme="minorEastAsia"/>
        </w:rPr>
        <w:t>3</w:t>
      </w:r>
      <w:r>
        <w:rPr>
          <w:rFonts w:hint="eastAsia" w:asciiTheme="minorEastAsia" w:hAnsiTheme="minorEastAsia"/>
        </w:rPr>
        <w:t>) 座位信息</w:t>
      </w:r>
    </w:p>
    <w:p>
      <w:pPr>
        <w:pStyle w:val="27"/>
        <w:rPr>
          <w:sz w:val="21"/>
          <w:szCs w:val="21"/>
        </w:rPr>
      </w:pPr>
      <w:r>
        <w:rPr>
          <w:sz w:val="21"/>
          <w:szCs w:val="21"/>
        </w:rPr>
        <w:drawing>
          <wp:inline distT="0" distB="0" distL="0" distR="0">
            <wp:extent cx="4953000" cy="26416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953000" cy="2641600"/>
                    </a:xfrm>
                    <a:prstGeom prst="rect">
                      <a:avLst/>
                    </a:prstGeom>
                  </pic:spPr>
                </pic:pic>
              </a:graphicData>
            </a:graphic>
          </wp:inline>
        </w:drawing>
      </w:r>
    </w:p>
    <w:p>
      <w:pPr>
        <w:pStyle w:val="27"/>
        <w:rPr>
          <w:sz w:val="21"/>
          <w:szCs w:val="21"/>
        </w:rPr>
      </w:pPr>
      <w:r>
        <w:rPr>
          <w:rFonts w:hint="eastAsia"/>
          <w:sz w:val="21"/>
          <w:szCs w:val="21"/>
        </w:rPr>
        <w:t>图</w:t>
      </w:r>
      <w:r>
        <w:rPr>
          <w:sz w:val="21"/>
          <w:szCs w:val="21"/>
        </w:rPr>
        <w:t>2.4</w:t>
      </w:r>
      <w:r>
        <w:rPr>
          <w:rFonts w:hint="eastAsia"/>
          <w:sz w:val="21"/>
          <w:szCs w:val="21"/>
        </w:rPr>
        <w:t xml:space="preserve"> 座位类</w:t>
      </w:r>
    </w:p>
    <w:p>
      <w:pPr>
        <w:pStyle w:val="27"/>
      </w:pPr>
    </w:p>
    <w:p>
      <w:pPr>
        <w:pStyle w:val="27"/>
      </w:pP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199" w:firstLineChars="83"/>
        <w:rPr>
          <w:rFonts w:asciiTheme="minorEastAsia" w:hAnsiTheme="minorEastAsia"/>
        </w:rPr>
      </w:pPr>
      <w:r>
        <w:rPr>
          <w:rFonts w:hint="eastAsia" w:asciiTheme="minorEastAsia" w:hAnsiTheme="minorEastAsia"/>
        </w:rPr>
        <w:t xml:space="preserve"> (</w:t>
      </w:r>
      <w:r>
        <w:rPr>
          <w:rFonts w:asciiTheme="minorEastAsia" w:hAnsiTheme="minorEastAsia"/>
        </w:rPr>
        <w:t>4</w:t>
      </w:r>
      <w:r>
        <w:rPr>
          <w:rFonts w:hint="eastAsia" w:asciiTheme="minorEastAsia" w:hAnsiTheme="minorEastAsia"/>
        </w:rPr>
        <w:t>) 时间范围：</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1159" w:firstLineChars="483"/>
        <w:rPr>
          <w:rFonts w:asciiTheme="minorEastAsia" w:hAnsiTheme="minorEastAsia"/>
        </w:rPr>
      </w:pPr>
      <w:r>
        <w:rPr>
          <w:rFonts w:asciiTheme="minorEastAsia" w:hAnsiTheme="minorEastAsia"/>
        </w:rPr>
        <w:drawing>
          <wp:inline distT="0" distB="0" distL="114300" distR="114300">
            <wp:extent cx="3936365" cy="2590165"/>
            <wp:effectExtent l="0" t="0" r="0" b="0"/>
            <wp:docPr id="39" name="图片 39" descr="time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timeinterval"/>
                    <pic:cNvPicPr>
                      <a:picLocks noChangeAspect="1"/>
                    </pic:cNvPicPr>
                  </pic:nvPicPr>
                  <pic:blipFill>
                    <a:blip r:embed="rId22"/>
                    <a:stretch>
                      <a:fillRect/>
                    </a:stretch>
                  </pic:blipFill>
                  <pic:spPr>
                    <a:xfrm>
                      <a:off x="0" y="0"/>
                      <a:ext cx="3936365" cy="2590165"/>
                    </a:xfrm>
                    <a:prstGeom prst="rect">
                      <a:avLst/>
                    </a:prstGeom>
                  </pic:spPr>
                </pic:pic>
              </a:graphicData>
            </a:graphic>
          </wp:inline>
        </w:drawing>
      </w:r>
    </w:p>
    <w:p>
      <w:pPr>
        <w:pStyle w:val="27"/>
        <w:rPr>
          <w:sz w:val="21"/>
          <w:szCs w:val="21"/>
        </w:rPr>
      </w:pPr>
      <w:r>
        <w:rPr>
          <w:rFonts w:hint="eastAsia"/>
          <w:sz w:val="21"/>
          <w:szCs w:val="21"/>
        </w:rPr>
        <w:t>图</w:t>
      </w:r>
      <w:r>
        <w:rPr>
          <w:sz w:val="21"/>
          <w:szCs w:val="21"/>
        </w:rPr>
        <w:t>2.5</w:t>
      </w:r>
      <w:r>
        <w:rPr>
          <w:rFonts w:hint="eastAsia"/>
          <w:sz w:val="21"/>
          <w:szCs w:val="21"/>
        </w:rPr>
        <w:t xml:space="preserve"> 时间类和时间范围类</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0" w:firstLineChars="0"/>
        <w:rPr>
          <w:rFonts w:asciiTheme="minorEastAsia" w:hAnsiTheme="minorEastAsia"/>
        </w:rPr>
      </w:pPr>
    </w:p>
    <w:p>
      <w:pPr>
        <w:pStyle w:val="4"/>
      </w:pPr>
      <w:bookmarkStart w:id="14" w:name="_Toc511819619"/>
      <w:r>
        <w:rPr>
          <w:rFonts w:hint="eastAsia"/>
        </w:rPr>
        <w:t>2.2 类的析取</w:t>
      </w:r>
      <w:bookmarkEnd w:id="14"/>
    </w:p>
    <w:p>
      <w:pPr>
        <w:pStyle w:val="5"/>
        <w:numPr>
          <w:ilvl w:val="0"/>
          <w:numId w:val="0"/>
        </w:numPr>
        <w:ind w:left="480" w:hanging="248"/>
        <w:rPr>
          <w:b w:val="0"/>
          <w:sz w:val="24"/>
          <w:szCs w:val="24"/>
          <w:lang w:eastAsia="zh-CN"/>
        </w:rPr>
      </w:pPr>
      <w:r>
        <w:rPr>
          <w:rFonts w:hint="eastAsia"/>
          <w:b w:val="0"/>
          <w:sz w:val="24"/>
          <w:szCs w:val="24"/>
          <w:lang w:eastAsia="zh-CN"/>
        </w:rPr>
        <w:t>2.2.1</w:t>
      </w:r>
      <w:r>
        <w:rPr>
          <w:b w:val="0"/>
          <w:sz w:val="24"/>
          <w:szCs w:val="24"/>
          <w:lang w:eastAsia="zh-CN"/>
        </w:rPr>
        <w:t>预约座位用例的用例</w:t>
      </w:r>
      <w:r>
        <w:rPr>
          <w:rFonts w:hint="eastAsia"/>
          <w:b w:val="0"/>
          <w:sz w:val="24"/>
          <w:szCs w:val="24"/>
          <w:lang w:eastAsia="zh-CN"/>
        </w:rPr>
        <w:t>析取</w:t>
      </w:r>
    </w:p>
    <w:p>
      <w:pPr>
        <w:ind w:firstLine="480"/>
        <w:jc w:val="left"/>
        <w:rPr>
          <w:rFonts w:cs="Arial Unicode MS" w:asciiTheme="minorEastAsia" w:hAnsiTheme="minorEastAsia"/>
          <w:szCs w:val="24"/>
          <w:lang w:val="zh-TW"/>
        </w:rPr>
      </w:pPr>
      <w:r>
        <w:rPr>
          <w:rFonts w:hint="eastAsia" w:cs="Arial Unicode MS" w:asciiTheme="minorEastAsia" w:hAnsiTheme="minorEastAsia"/>
          <w:color w:val="222222"/>
          <w:kern w:val="0"/>
          <w:szCs w:val="24"/>
          <w:u w:color="222222"/>
          <w:lang w:val="zh-TW" w:eastAsia="zh-TW"/>
        </w:rPr>
        <w:t>类图</w:t>
      </w:r>
      <w:r>
        <w:rPr>
          <w:rFonts w:hint="eastAsia" w:cs="Arial Unicode MS" w:asciiTheme="minorEastAsia" w:hAnsiTheme="minorEastAsia"/>
          <w:szCs w:val="24"/>
          <w:lang w:val="zh-TW"/>
        </w:rPr>
        <w:t>：</w:t>
      </w:r>
    </w:p>
    <w:p>
      <w:pPr>
        <w:ind w:firstLine="480"/>
        <w:rPr>
          <w:szCs w:val="24"/>
        </w:rPr>
      </w:pPr>
      <w:r>
        <w:rPr>
          <w:szCs w:val="24"/>
        </w:rPr>
        <w:drawing>
          <wp:inline distT="0" distB="0" distL="114300" distR="114300">
            <wp:extent cx="5267960" cy="6887845"/>
            <wp:effectExtent l="0" t="0" r="0" b="0"/>
            <wp:docPr id="45" name="图片 45" descr="类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类图 (1)"/>
                    <pic:cNvPicPr>
                      <a:picLocks noChangeAspect="1"/>
                    </pic:cNvPicPr>
                  </pic:nvPicPr>
                  <pic:blipFill>
                    <a:blip r:embed="rId23"/>
                    <a:stretch>
                      <a:fillRect/>
                    </a:stretch>
                  </pic:blipFill>
                  <pic:spPr>
                    <a:xfrm>
                      <a:off x="0" y="0"/>
                      <a:ext cx="5267960" cy="6887845"/>
                    </a:xfrm>
                    <a:prstGeom prst="rect">
                      <a:avLst/>
                    </a:prstGeom>
                  </pic:spPr>
                </pic:pic>
              </a:graphicData>
            </a:graphic>
          </wp:inline>
        </w:drawing>
      </w:r>
    </w:p>
    <w:p>
      <w:pPr>
        <w:pStyle w:val="27"/>
        <w:rPr>
          <w:sz w:val="21"/>
          <w:szCs w:val="21"/>
        </w:rPr>
      </w:pPr>
      <w:r>
        <w:rPr>
          <w:rFonts w:hint="eastAsia"/>
          <w:sz w:val="21"/>
          <w:szCs w:val="21"/>
        </w:rPr>
        <w:t>图</w:t>
      </w:r>
      <w:r>
        <w:rPr>
          <w:sz w:val="21"/>
          <w:szCs w:val="21"/>
        </w:rPr>
        <w:t>2.6</w:t>
      </w:r>
      <w:r>
        <w:rPr>
          <w:rFonts w:hint="eastAsia"/>
          <w:sz w:val="21"/>
          <w:szCs w:val="21"/>
        </w:rPr>
        <w:t xml:space="preserve"> 预约座位用例类图</w:t>
      </w:r>
    </w:p>
    <w:p>
      <w:pPr>
        <w:ind w:firstLine="480"/>
        <w:rPr>
          <w:szCs w:val="24"/>
        </w:rPr>
      </w:pPr>
    </w:p>
    <w:p>
      <w:pPr>
        <w:ind w:firstLine="480"/>
        <w:rPr>
          <w:szCs w:val="24"/>
        </w:rPr>
      </w:pPr>
      <w:r>
        <w:rPr>
          <w:rFonts w:hint="eastAsia"/>
          <w:szCs w:val="24"/>
        </w:rPr>
        <w:t>时序图：</w:t>
      </w:r>
    </w:p>
    <w:p>
      <w:pPr>
        <w:ind w:firstLine="480"/>
        <w:rPr>
          <w:szCs w:val="24"/>
        </w:rPr>
      </w:pPr>
      <w:r>
        <w:rPr>
          <w:szCs w:val="24"/>
        </w:rPr>
        <w:drawing>
          <wp:inline distT="0" distB="0" distL="114300" distR="114300">
            <wp:extent cx="5266690" cy="4130040"/>
            <wp:effectExtent l="0" t="0" r="0" b="0"/>
            <wp:docPr id="53" name="图片 53" descr="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时序图"/>
                    <pic:cNvPicPr>
                      <a:picLocks noChangeAspect="1"/>
                    </pic:cNvPicPr>
                  </pic:nvPicPr>
                  <pic:blipFill>
                    <a:blip r:embed="rId24"/>
                    <a:stretch>
                      <a:fillRect/>
                    </a:stretch>
                  </pic:blipFill>
                  <pic:spPr>
                    <a:xfrm>
                      <a:off x="0" y="0"/>
                      <a:ext cx="5266690" cy="4130040"/>
                    </a:xfrm>
                    <a:prstGeom prst="rect">
                      <a:avLst/>
                    </a:prstGeom>
                  </pic:spPr>
                </pic:pic>
              </a:graphicData>
            </a:graphic>
          </wp:inline>
        </w:drawing>
      </w:r>
    </w:p>
    <w:p>
      <w:pPr>
        <w:pStyle w:val="27"/>
        <w:rPr>
          <w:sz w:val="21"/>
          <w:szCs w:val="21"/>
        </w:rPr>
      </w:pPr>
      <w:r>
        <w:rPr>
          <w:rFonts w:hint="eastAsia"/>
          <w:sz w:val="21"/>
          <w:szCs w:val="21"/>
        </w:rPr>
        <w:t>图</w:t>
      </w:r>
      <w:r>
        <w:rPr>
          <w:sz w:val="21"/>
          <w:szCs w:val="21"/>
        </w:rPr>
        <w:t>2.7</w:t>
      </w:r>
      <w:r>
        <w:rPr>
          <w:rFonts w:hint="eastAsia"/>
          <w:sz w:val="21"/>
          <w:szCs w:val="21"/>
        </w:rPr>
        <w:t xml:space="preserve"> 预约座位用例时序图</w:t>
      </w:r>
    </w:p>
    <w:p>
      <w:pPr>
        <w:ind w:firstLine="480"/>
        <w:rPr>
          <w:szCs w:val="24"/>
        </w:rPr>
      </w:pPr>
    </w:p>
    <w:p>
      <w:pPr>
        <w:ind w:firstLine="480"/>
        <w:rPr>
          <w:szCs w:val="24"/>
        </w:rPr>
      </w:pPr>
      <w:r>
        <w:rPr>
          <w:rFonts w:hint="eastAsia"/>
          <w:szCs w:val="24"/>
        </w:rPr>
        <w:t>协作图：</w:t>
      </w:r>
    </w:p>
    <w:p>
      <w:pPr>
        <w:ind w:firstLine="480"/>
        <w:rPr>
          <w:szCs w:val="24"/>
        </w:rPr>
      </w:pPr>
      <w:r>
        <w:rPr>
          <w:szCs w:val="24"/>
        </w:rPr>
        <w:drawing>
          <wp:inline distT="0" distB="0" distL="114300" distR="114300">
            <wp:extent cx="5276850" cy="4220210"/>
            <wp:effectExtent l="0" t="0" r="0" b="0"/>
            <wp:docPr id="54" name="图片 54" descr="协作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协作图"/>
                    <pic:cNvPicPr>
                      <a:picLocks noChangeAspect="1"/>
                    </pic:cNvPicPr>
                  </pic:nvPicPr>
                  <pic:blipFill>
                    <a:blip r:embed="rId25"/>
                    <a:stretch>
                      <a:fillRect/>
                    </a:stretch>
                  </pic:blipFill>
                  <pic:spPr>
                    <a:xfrm>
                      <a:off x="0" y="0"/>
                      <a:ext cx="5276850" cy="4220210"/>
                    </a:xfrm>
                    <a:prstGeom prst="rect">
                      <a:avLst/>
                    </a:prstGeom>
                  </pic:spPr>
                </pic:pic>
              </a:graphicData>
            </a:graphic>
          </wp:inline>
        </w:drawing>
      </w:r>
    </w:p>
    <w:p>
      <w:pPr>
        <w:pStyle w:val="27"/>
        <w:rPr>
          <w:sz w:val="21"/>
          <w:szCs w:val="21"/>
        </w:rPr>
      </w:pPr>
      <w:r>
        <w:rPr>
          <w:rFonts w:hint="eastAsia"/>
          <w:sz w:val="21"/>
          <w:szCs w:val="21"/>
        </w:rPr>
        <w:t>图</w:t>
      </w:r>
      <w:r>
        <w:rPr>
          <w:sz w:val="21"/>
          <w:szCs w:val="21"/>
        </w:rPr>
        <w:t>2.8</w:t>
      </w:r>
      <w:r>
        <w:rPr>
          <w:rFonts w:hint="eastAsia"/>
          <w:sz w:val="21"/>
          <w:szCs w:val="21"/>
        </w:rPr>
        <w:t xml:space="preserve"> 预约座位用例协作图</w:t>
      </w:r>
    </w:p>
    <w:p>
      <w:pPr>
        <w:ind w:firstLine="480"/>
        <w:rPr>
          <w:szCs w:val="24"/>
        </w:rPr>
      </w:pPr>
    </w:p>
    <w:p>
      <w:pPr>
        <w:pStyle w:val="5"/>
        <w:numPr>
          <w:ilvl w:val="0"/>
          <w:numId w:val="0"/>
        </w:numPr>
        <w:ind w:left="480" w:hanging="248"/>
        <w:rPr>
          <w:b w:val="0"/>
          <w:sz w:val="24"/>
          <w:szCs w:val="24"/>
          <w:lang w:eastAsia="zh-CN"/>
        </w:rPr>
      </w:pPr>
      <w:r>
        <w:rPr>
          <w:rFonts w:hint="eastAsia"/>
          <w:b w:val="0"/>
          <w:sz w:val="24"/>
          <w:szCs w:val="24"/>
          <w:lang w:eastAsia="zh-CN"/>
        </w:rPr>
        <w:t>2.2.</w:t>
      </w:r>
      <w:r>
        <w:rPr>
          <w:b w:val="0"/>
          <w:sz w:val="24"/>
          <w:szCs w:val="24"/>
          <w:lang w:eastAsia="zh-CN"/>
        </w:rPr>
        <w:t>2</w:t>
      </w:r>
      <w:r>
        <w:rPr>
          <w:rFonts w:hint="eastAsia"/>
          <w:b w:val="0"/>
          <w:sz w:val="24"/>
          <w:szCs w:val="24"/>
          <w:lang w:eastAsia="zh-CN"/>
        </w:rPr>
        <w:t>签到</w:t>
      </w:r>
      <w:r>
        <w:rPr>
          <w:b w:val="0"/>
          <w:sz w:val="24"/>
          <w:szCs w:val="24"/>
          <w:lang w:eastAsia="zh-CN"/>
        </w:rPr>
        <w:t>用例的用例</w:t>
      </w:r>
      <w:r>
        <w:rPr>
          <w:rFonts w:hint="eastAsia"/>
          <w:b w:val="0"/>
          <w:sz w:val="24"/>
          <w:szCs w:val="24"/>
          <w:lang w:eastAsia="zh-CN"/>
        </w:rPr>
        <w:t>析取</w:t>
      </w:r>
    </w:p>
    <w:p>
      <w:pPr>
        <w:ind w:firstLine="480"/>
        <w:rPr>
          <w:lang w:val="zh-TW"/>
        </w:rPr>
      </w:pPr>
      <w:r>
        <w:rPr>
          <w:rFonts w:hint="eastAsia"/>
          <w:lang w:val="zh-TW"/>
        </w:rPr>
        <w:t>类图：</w:t>
      </w:r>
    </w:p>
    <w:p>
      <w:pPr>
        <w:ind w:firstLine="480"/>
        <w:rPr>
          <w:rFonts w:hint="eastAsia" w:eastAsiaTheme="minorEastAsia"/>
          <w:lang w:val="zh-TW" w:eastAsia="zh-CN"/>
        </w:rPr>
      </w:pPr>
      <w:r>
        <w:rPr>
          <w:rFonts w:hint="eastAsia" w:eastAsiaTheme="minorEastAsia"/>
          <w:lang w:val="zh-TW" w:eastAsia="zh-CN"/>
        </w:rPr>
        <w:drawing>
          <wp:inline distT="0" distB="0" distL="114300" distR="114300">
            <wp:extent cx="4074160" cy="6250940"/>
            <wp:effectExtent l="0" t="0" r="0" b="0"/>
            <wp:docPr id="37" name="图片 37"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未命名文件 (1)"/>
                    <pic:cNvPicPr>
                      <a:picLocks noChangeAspect="1"/>
                    </pic:cNvPicPr>
                  </pic:nvPicPr>
                  <pic:blipFill>
                    <a:blip r:embed="rId26"/>
                    <a:stretch>
                      <a:fillRect/>
                    </a:stretch>
                  </pic:blipFill>
                  <pic:spPr>
                    <a:xfrm>
                      <a:off x="0" y="0"/>
                      <a:ext cx="4074160" cy="6250940"/>
                    </a:xfrm>
                    <a:prstGeom prst="rect">
                      <a:avLst/>
                    </a:prstGeom>
                  </pic:spPr>
                </pic:pic>
              </a:graphicData>
            </a:graphic>
          </wp:inline>
        </w:drawing>
      </w:r>
    </w:p>
    <w:p>
      <w:pPr>
        <w:pStyle w:val="27"/>
        <w:rPr>
          <w:sz w:val="21"/>
          <w:szCs w:val="21"/>
        </w:rPr>
      </w:pPr>
      <w:r>
        <w:rPr>
          <w:rFonts w:hint="eastAsia"/>
          <w:sz w:val="21"/>
          <w:szCs w:val="21"/>
        </w:rPr>
        <w:t>图</w:t>
      </w:r>
      <w:r>
        <w:rPr>
          <w:sz w:val="21"/>
          <w:szCs w:val="21"/>
        </w:rPr>
        <w:t>2.9</w:t>
      </w:r>
      <w:r>
        <w:rPr>
          <w:rFonts w:hint="eastAsia"/>
          <w:sz w:val="21"/>
          <w:szCs w:val="21"/>
        </w:rPr>
        <w:t xml:space="preserve"> 签到用例类图</w:t>
      </w:r>
    </w:p>
    <w:p>
      <w:pPr>
        <w:ind w:firstLine="480"/>
        <w:rPr>
          <w:lang w:val="zh-TW"/>
        </w:rPr>
      </w:pPr>
    </w:p>
    <w:p>
      <w:pPr>
        <w:ind w:firstLine="480"/>
        <w:rPr>
          <w:lang w:val="zh-TW"/>
        </w:rPr>
      </w:pPr>
      <w:r>
        <w:rPr>
          <w:rFonts w:hint="eastAsia"/>
          <w:lang w:val="zh-TW"/>
        </w:rPr>
        <w:t>时序图：</w:t>
      </w:r>
    </w:p>
    <w:p>
      <w:pPr>
        <w:ind w:firstLine="480"/>
        <w:rPr>
          <w:rFonts w:hint="eastAsia" w:eastAsiaTheme="minorEastAsia"/>
          <w:lang w:val="zh-TW" w:eastAsia="zh-CN"/>
        </w:rPr>
      </w:pPr>
      <w:r>
        <w:rPr>
          <w:rFonts w:hint="eastAsia" w:eastAsiaTheme="minorEastAsia"/>
          <w:lang w:val="zh-TW" w:eastAsia="zh-CN"/>
        </w:rPr>
        <w:drawing>
          <wp:inline distT="0" distB="0" distL="114300" distR="114300">
            <wp:extent cx="5268595" cy="3006090"/>
            <wp:effectExtent l="0" t="0" r="0" b="0"/>
            <wp:docPr id="41" name="图片 41" descr="签到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签到时序图"/>
                    <pic:cNvPicPr>
                      <a:picLocks noChangeAspect="1"/>
                    </pic:cNvPicPr>
                  </pic:nvPicPr>
                  <pic:blipFill>
                    <a:blip r:embed="rId27"/>
                    <a:stretch>
                      <a:fillRect/>
                    </a:stretch>
                  </pic:blipFill>
                  <pic:spPr>
                    <a:xfrm>
                      <a:off x="0" y="0"/>
                      <a:ext cx="5268595" cy="3006090"/>
                    </a:xfrm>
                    <a:prstGeom prst="rect">
                      <a:avLst/>
                    </a:prstGeom>
                  </pic:spPr>
                </pic:pic>
              </a:graphicData>
            </a:graphic>
          </wp:inline>
        </w:drawing>
      </w:r>
    </w:p>
    <w:p>
      <w:pPr>
        <w:pStyle w:val="27"/>
        <w:rPr>
          <w:sz w:val="21"/>
          <w:szCs w:val="21"/>
        </w:rPr>
      </w:pPr>
      <w:r>
        <w:rPr>
          <w:rFonts w:hint="eastAsia"/>
          <w:sz w:val="21"/>
          <w:szCs w:val="21"/>
        </w:rPr>
        <w:t>图</w:t>
      </w:r>
      <w:r>
        <w:rPr>
          <w:sz w:val="21"/>
          <w:szCs w:val="21"/>
        </w:rPr>
        <w:t>2.10</w:t>
      </w:r>
      <w:r>
        <w:rPr>
          <w:rFonts w:hint="eastAsia"/>
          <w:sz w:val="21"/>
          <w:szCs w:val="21"/>
        </w:rPr>
        <w:t xml:space="preserve"> 签到用例时序图</w:t>
      </w:r>
    </w:p>
    <w:p>
      <w:pPr>
        <w:ind w:firstLine="480"/>
        <w:rPr>
          <w:lang w:val="zh-TW"/>
        </w:rPr>
      </w:pPr>
    </w:p>
    <w:p>
      <w:pPr>
        <w:ind w:firstLine="480"/>
        <w:rPr>
          <w:lang w:val="zh-TW" w:eastAsia="zh-TW"/>
        </w:rPr>
      </w:pPr>
      <w:r>
        <w:rPr>
          <w:rFonts w:hint="eastAsia"/>
          <w:lang w:val="zh-TW"/>
        </w:rPr>
        <w:t>协作图：</w:t>
      </w:r>
    </w:p>
    <w:p>
      <w:pPr>
        <w:ind w:firstLine="480"/>
        <w:rPr>
          <w:rFonts w:hint="eastAsia" w:eastAsiaTheme="minorEastAsia"/>
          <w:lang w:val="zh-TW" w:eastAsia="zh-CN"/>
        </w:rPr>
      </w:pPr>
      <w:r>
        <w:rPr>
          <w:rFonts w:hint="eastAsia" w:eastAsiaTheme="minorEastAsia"/>
          <w:lang w:val="zh-TW" w:eastAsia="zh-CN"/>
        </w:rPr>
        <w:drawing>
          <wp:inline distT="0" distB="0" distL="114300" distR="114300">
            <wp:extent cx="5273675" cy="3328035"/>
            <wp:effectExtent l="0" t="0" r="0" b="4445"/>
            <wp:docPr id="42" name="图片 42" descr="签到协作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签到协作图"/>
                    <pic:cNvPicPr>
                      <a:picLocks noChangeAspect="1"/>
                    </pic:cNvPicPr>
                  </pic:nvPicPr>
                  <pic:blipFill>
                    <a:blip r:embed="rId28"/>
                    <a:stretch>
                      <a:fillRect/>
                    </a:stretch>
                  </pic:blipFill>
                  <pic:spPr>
                    <a:xfrm>
                      <a:off x="0" y="0"/>
                      <a:ext cx="5273675" cy="3328035"/>
                    </a:xfrm>
                    <a:prstGeom prst="rect">
                      <a:avLst/>
                    </a:prstGeom>
                  </pic:spPr>
                </pic:pic>
              </a:graphicData>
            </a:graphic>
          </wp:inline>
        </w:drawing>
      </w:r>
      <w:bookmarkStart w:id="15" w:name="_GoBack"/>
      <w:bookmarkEnd w:id="15"/>
    </w:p>
    <w:p>
      <w:pPr>
        <w:pStyle w:val="27"/>
        <w:rPr>
          <w:sz w:val="21"/>
          <w:szCs w:val="21"/>
        </w:rPr>
      </w:pPr>
      <w:r>
        <w:rPr>
          <w:rFonts w:hint="eastAsia"/>
          <w:sz w:val="21"/>
          <w:szCs w:val="21"/>
        </w:rPr>
        <w:t>图</w:t>
      </w:r>
      <w:r>
        <w:rPr>
          <w:sz w:val="21"/>
          <w:szCs w:val="21"/>
        </w:rPr>
        <w:t>2.11</w:t>
      </w:r>
      <w:r>
        <w:rPr>
          <w:rFonts w:hint="eastAsia"/>
          <w:sz w:val="21"/>
          <w:szCs w:val="21"/>
        </w:rPr>
        <w:t xml:space="preserve"> 签到用例协作图</w:t>
      </w:r>
    </w:p>
    <w:p>
      <w:pPr>
        <w:ind w:firstLine="480"/>
        <w:rPr>
          <w:lang w:val="zh-TW"/>
        </w:rPr>
      </w:pPr>
    </w:p>
    <w:p>
      <w:pPr>
        <w:pStyle w:val="5"/>
        <w:numPr>
          <w:ilvl w:val="0"/>
          <w:numId w:val="0"/>
        </w:numPr>
        <w:ind w:left="480" w:hanging="248"/>
        <w:rPr>
          <w:b w:val="0"/>
          <w:sz w:val="24"/>
          <w:szCs w:val="24"/>
          <w:lang w:eastAsia="zh-CN"/>
        </w:rPr>
      </w:pPr>
      <w:r>
        <w:rPr>
          <w:rFonts w:hint="eastAsia"/>
          <w:b w:val="0"/>
          <w:sz w:val="24"/>
          <w:szCs w:val="24"/>
          <w:lang w:eastAsia="zh-CN"/>
        </w:rPr>
        <w:t>2.2.</w:t>
      </w:r>
      <w:r>
        <w:rPr>
          <w:b w:val="0"/>
          <w:sz w:val="24"/>
          <w:szCs w:val="24"/>
          <w:lang w:eastAsia="zh-CN"/>
        </w:rPr>
        <w:t>3</w:t>
      </w:r>
      <w:r>
        <w:rPr>
          <w:rFonts w:hint="eastAsia"/>
          <w:b w:val="0"/>
          <w:sz w:val="24"/>
          <w:szCs w:val="24"/>
          <w:lang w:eastAsia="zh-CN"/>
        </w:rPr>
        <w:t>管理</w:t>
      </w:r>
      <w:r>
        <w:rPr>
          <w:b w:val="0"/>
          <w:sz w:val="24"/>
          <w:szCs w:val="24"/>
          <w:lang w:eastAsia="zh-CN"/>
        </w:rPr>
        <w:t>座位用例的用例</w:t>
      </w:r>
      <w:r>
        <w:rPr>
          <w:rFonts w:hint="eastAsia"/>
          <w:b w:val="0"/>
          <w:sz w:val="24"/>
          <w:szCs w:val="24"/>
          <w:lang w:eastAsia="zh-CN"/>
        </w:rPr>
        <w:t>析取</w:t>
      </w:r>
    </w:p>
    <w:p>
      <w:pPr>
        <w:ind w:firstLine="480"/>
      </w:pPr>
      <w:r>
        <w:rPr>
          <w:rFonts w:hint="eastAsia"/>
          <w:lang w:val="zh-TW" w:eastAsia="zh-TW"/>
        </w:rPr>
        <w:t>类图</w:t>
      </w:r>
      <w:r>
        <w:rPr>
          <w:rFonts w:hint="eastAsia"/>
          <w:lang w:val="zh-TW"/>
        </w:rPr>
        <w:t>：</w:t>
      </w:r>
      <w:r>
        <w:rPr>
          <w:rFonts w:hint="eastAsia"/>
        </w:rPr>
        <w:drawing>
          <wp:inline distT="0" distB="0" distL="114300" distR="114300">
            <wp:extent cx="5353685" cy="6791325"/>
            <wp:effectExtent l="0" t="0" r="571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29">
                      <a:extLst>
                        <a:ext uri="{28A0092B-C50C-407E-A947-70E740481C1C}">
                          <a14:useLocalDpi xmlns:a14="http://schemas.microsoft.com/office/drawing/2010/main" val="0"/>
                        </a:ext>
                      </a:extLst>
                    </a:blip>
                    <a:srcRect l="3183" r="4510"/>
                    <a:stretch>
                      <a:fillRect/>
                    </a:stretch>
                  </pic:blipFill>
                  <pic:spPr>
                    <a:xfrm>
                      <a:off x="0" y="0"/>
                      <a:ext cx="5390279" cy="6837170"/>
                    </a:xfrm>
                    <a:prstGeom prst="rect">
                      <a:avLst/>
                    </a:prstGeom>
                    <a:ln>
                      <a:noFill/>
                    </a:ln>
                  </pic:spPr>
                </pic:pic>
              </a:graphicData>
            </a:graphic>
          </wp:inline>
        </w:drawing>
      </w:r>
    </w:p>
    <w:p>
      <w:pPr>
        <w:pStyle w:val="27"/>
        <w:rPr>
          <w:sz w:val="21"/>
          <w:szCs w:val="21"/>
        </w:rPr>
      </w:pPr>
      <w:r>
        <w:rPr>
          <w:rFonts w:hint="eastAsia"/>
          <w:sz w:val="21"/>
          <w:szCs w:val="21"/>
        </w:rPr>
        <w:t>图</w:t>
      </w:r>
      <w:r>
        <w:rPr>
          <w:sz w:val="21"/>
          <w:szCs w:val="21"/>
        </w:rPr>
        <w:t>2.12</w:t>
      </w:r>
      <w:r>
        <w:rPr>
          <w:rFonts w:hint="eastAsia"/>
          <w:sz w:val="21"/>
          <w:szCs w:val="21"/>
        </w:rPr>
        <w:t xml:space="preserve"> 预约座位用例类图</w:t>
      </w:r>
    </w:p>
    <w:p>
      <w:pPr>
        <w:ind w:firstLine="480"/>
        <w:rPr>
          <w:lang w:val="zh-TW"/>
        </w:rPr>
      </w:pPr>
    </w:p>
    <w:p>
      <w:pPr>
        <w:ind w:firstLine="480"/>
        <w:rPr>
          <w:lang w:val="zh-TW"/>
        </w:rPr>
      </w:pPr>
      <w:r>
        <w:rPr>
          <w:rFonts w:hint="eastAsia"/>
          <w:lang w:val="zh-TW"/>
        </w:rPr>
        <w:t>时序图：</w:t>
      </w:r>
    </w:p>
    <w:p>
      <w:pPr>
        <w:ind w:firstLine="480"/>
        <w:rPr>
          <w:rFonts w:hint="eastAsia"/>
          <w:lang w:val="zh-TW"/>
        </w:rPr>
      </w:pPr>
      <w:r>
        <w:rPr>
          <w:rFonts w:hint="eastAsia"/>
        </w:rPr>
        <w:drawing>
          <wp:inline distT="0" distB="0" distL="0" distR="0">
            <wp:extent cx="4703445" cy="620077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4709964" cy="6209253"/>
                    </a:xfrm>
                    <a:prstGeom prst="rect">
                      <a:avLst/>
                    </a:prstGeom>
                  </pic:spPr>
                </pic:pic>
              </a:graphicData>
            </a:graphic>
          </wp:inline>
        </w:drawing>
      </w:r>
    </w:p>
    <w:p>
      <w:pPr>
        <w:pStyle w:val="27"/>
        <w:rPr>
          <w:sz w:val="21"/>
          <w:szCs w:val="21"/>
        </w:rPr>
      </w:pPr>
      <w:r>
        <w:rPr>
          <w:rFonts w:hint="eastAsia"/>
          <w:sz w:val="21"/>
          <w:szCs w:val="21"/>
        </w:rPr>
        <w:t>图</w:t>
      </w:r>
      <w:r>
        <w:rPr>
          <w:sz w:val="21"/>
          <w:szCs w:val="21"/>
        </w:rPr>
        <w:t>2.13</w:t>
      </w:r>
      <w:r>
        <w:rPr>
          <w:rFonts w:hint="eastAsia"/>
          <w:sz w:val="21"/>
          <w:szCs w:val="21"/>
        </w:rPr>
        <w:t xml:space="preserve"> 预约座位用例时序图</w:t>
      </w:r>
    </w:p>
    <w:p>
      <w:pPr>
        <w:ind w:firstLine="480"/>
        <w:rPr>
          <w:lang w:val="zh-TW"/>
        </w:rPr>
      </w:pPr>
    </w:p>
    <w:p>
      <w:pPr>
        <w:ind w:firstLine="480"/>
        <w:rPr>
          <w:lang w:val="zh-TW"/>
        </w:rPr>
      </w:pPr>
      <w:r>
        <w:rPr>
          <w:rFonts w:hint="eastAsia"/>
          <w:lang w:val="zh-TW"/>
        </w:rPr>
        <w:t>协作图：</w:t>
      </w:r>
    </w:p>
    <w:p>
      <w:pPr>
        <w:ind w:firstLine="480"/>
        <w:rPr>
          <w:lang w:val="zh-TW"/>
        </w:rPr>
      </w:pPr>
      <w:r>
        <w:rPr>
          <w:rFonts w:hint="eastAsia"/>
          <w:szCs w:val="24"/>
        </w:rPr>
        <w:drawing>
          <wp:inline distT="0" distB="0" distL="0" distR="0">
            <wp:extent cx="825500" cy="6731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825500" cy="673100"/>
                    </a:xfrm>
                    <a:prstGeom prst="rect">
                      <a:avLst/>
                    </a:prstGeom>
                  </pic:spPr>
                </pic:pic>
              </a:graphicData>
            </a:graphic>
          </wp:inline>
        </w:drawing>
      </w:r>
      <w:r>
        <w:drawing>
          <wp:inline distT="0" distB="0" distL="0" distR="0">
            <wp:extent cx="5278120" cy="1701800"/>
            <wp:effectExtent l="0" t="0" r="508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278120" cy="1701800"/>
                    </a:xfrm>
                    <a:prstGeom prst="rect">
                      <a:avLst/>
                    </a:prstGeom>
                  </pic:spPr>
                </pic:pic>
              </a:graphicData>
            </a:graphic>
          </wp:inline>
        </w:drawing>
      </w:r>
    </w:p>
    <w:p>
      <w:pPr>
        <w:pStyle w:val="27"/>
        <w:rPr>
          <w:sz w:val="21"/>
          <w:szCs w:val="21"/>
        </w:rPr>
      </w:pPr>
      <w:r>
        <w:rPr>
          <w:rFonts w:hint="eastAsia"/>
          <w:sz w:val="21"/>
          <w:szCs w:val="21"/>
        </w:rPr>
        <w:t>图</w:t>
      </w:r>
      <w:r>
        <w:rPr>
          <w:sz w:val="21"/>
          <w:szCs w:val="21"/>
        </w:rPr>
        <w:t>2.14</w:t>
      </w:r>
      <w:r>
        <w:rPr>
          <w:rFonts w:hint="eastAsia"/>
          <w:sz w:val="21"/>
          <w:szCs w:val="21"/>
        </w:rPr>
        <w:t xml:space="preserve"> 预约座位用例协作图</w:t>
      </w:r>
    </w:p>
    <w:p>
      <w:pPr>
        <w:ind w:firstLine="480"/>
        <w:rPr>
          <w:szCs w:val="24"/>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720" w:footer="720" w:gutter="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alatino Linotype">
    <w:panose1 w:val="02040502050505030304"/>
    <w:charset w:val="00"/>
    <w:family w:val="auto"/>
    <w:pitch w:val="default"/>
    <w:sig w:usb0="E0000287" w:usb1="40000013" w:usb2="00000000" w:usb3="00000000" w:csb0="2000019F" w:csb1="00000000"/>
  </w:font>
  <w:font w:name="Calibri Light">
    <w:panose1 w:val="020F0302020204030204"/>
    <w:charset w:val="00"/>
    <w:family w:val="auto"/>
    <w:pitch w:val="default"/>
    <w:sig w:usb0="A00002EF" w:usb1="4000207B" w:usb2="00000000" w:usb3="00000000" w:csb0="2000019F" w:csb1="00000000"/>
  </w:font>
  <w:font w:name="Arial Unicode MS">
    <w:altName w:val="Arial"/>
    <w:panose1 w:val="020B0604020202020204"/>
    <w:charset w:val="00"/>
    <w:family w:val="auto"/>
    <w:pitch w:val="default"/>
    <w:sig w:usb0="00000000" w:usb1="00000000" w:usb2="0000003F" w:usb3="00000000" w:csb0="003F01FF" w:csb1="00000000"/>
  </w:font>
  <w:font w:name="Baskerville">
    <w:altName w:val="PMingLiU-ExtB"/>
    <w:panose1 w:val="02020502070401020303"/>
    <w:charset w:val="00"/>
    <w:family w:val="auto"/>
    <w:pitch w:val="default"/>
    <w:sig w:usb0="00000000" w:usb1="00000000" w:usb2="00000000" w:usb3="00000000" w:csb0="0000019F" w:csb1="00000000"/>
  </w:font>
  <w:font w:name="华文楷体">
    <w:altName w:val="宋体"/>
    <w:panose1 w:val="00000000000000000000"/>
    <w:charset w:val="86"/>
    <w:family w:val="auto"/>
    <w:pitch w:val="default"/>
    <w:sig w:usb0="00000000" w:usb1="00000000" w:usb2="00000016" w:usb3="00000000" w:csb0="0004001F" w:csb1="00000000"/>
  </w:font>
  <w:font w:name="Times">
    <w:altName w:val="Times New Roman"/>
    <w:panose1 w:val="00000000000000000000"/>
    <w:charset w:val="4D"/>
    <w:family w:val="roman"/>
    <w:pitch w:val="default"/>
    <w:sig w:usb0="00000000" w:usb1="00000000" w:usb2="00000000" w:usb3="00000000" w:csb0="00000001" w:csb1="00000000"/>
  </w:font>
  <w:font w:name="Arial">
    <w:panose1 w:val="020B0604020202020204"/>
    <w:charset w:val="00"/>
    <w:family w:val="auto"/>
    <w:pitch w:val="default"/>
    <w:sig w:usb0="E0002AFF" w:usb1="C0007843" w:usb2="00000009" w:usb3="00000000" w:csb0="400001FF" w:csb1="FFFF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0" w:firstLineChars="0"/>
      <w:jc w:val="left"/>
      <w:rPr>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single" w:color="auto" w:sz="6" w:space="0"/>
      </w:pBdr>
      <w:ind w:firstLine="0" w:firstLineChars="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926E3"/>
    <w:multiLevelType w:val="multilevel"/>
    <w:tmpl w:val="16E926E3"/>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993"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172F0EE1"/>
    <w:multiLevelType w:val="multilevel"/>
    <w:tmpl w:val="172F0EE1"/>
    <w:lvl w:ilvl="0" w:tentative="0">
      <w:start w:val="1"/>
      <w:numFmt w:val="decimal"/>
      <w:lvlText w:val="（%1）"/>
      <w:lvlJc w:val="left"/>
      <w:pPr>
        <w:ind w:left="960" w:hanging="480"/>
      </w:pPr>
      <w:rPr>
        <w:rFonts w:hint="eastAsia"/>
      </w:r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abstractNum w:abstractNumId="2">
    <w:nsid w:val="183C70AE"/>
    <w:multiLevelType w:val="multilevel"/>
    <w:tmpl w:val="183C70AE"/>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3">
    <w:nsid w:val="197D05BF"/>
    <w:multiLevelType w:val="multilevel"/>
    <w:tmpl w:val="197D05BF"/>
    <w:lvl w:ilvl="0" w:tentative="0">
      <w:start w:val="1"/>
      <w:numFmt w:val="decimal"/>
      <w:lvlText w:val="（%1）"/>
      <w:lvlJc w:val="left"/>
      <w:pPr>
        <w:ind w:left="960" w:hanging="480"/>
      </w:pPr>
      <w:rPr>
        <w:rFonts w:hint="eastAsia"/>
      </w:r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abstractNum w:abstractNumId="4">
    <w:nsid w:val="1BEC6BFF"/>
    <w:multiLevelType w:val="multilevel"/>
    <w:tmpl w:val="1BEC6BFF"/>
    <w:lvl w:ilvl="0" w:tentative="0">
      <w:start w:val="1"/>
      <w:numFmt w:val="bullet"/>
      <w:pStyle w:val="5"/>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5">
    <w:nsid w:val="2A75062E"/>
    <w:multiLevelType w:val="multilevel"/>
    <w:tmpl w:val="2A75062E"/>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993" w:hanging="709"/>
      </w:pPr>
      <w:rPr>
        <w:sz w:val="24"/>
        <w:szCs w:val="24"/>
      </w:r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6">
    <w:nsid w:val="2AE02109"/>
    <w:multiLevelType w:val="multilevel"/>
    <w:tmpl w:val="2AE02109"/>
    <w:lvl w:ilvl="0" w:tentative="0">
      <w:start w:val="1"/>
      <w:numFmt w:val="decimal"/>
      <w:lvlText w:val="（%1）"/>
      <w:lvlJc w:val="left"/>
      <w:pPr>
        <w:ind w:left="960" w:hanging="480"/>
      </w:pPr>
      <w:rPr>
        <w:rFonts w:hint="eastAsia"/>
      </w:r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abstractNum w:abstractNumId="7">
    <w:nsid w:val="2CAA39E5"/>
    <w:multiLevelType w:val="multilevel"/>
    <w:tmpl w:val="2CAA39E5"/>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8">
    <w:nsid w:val="30D40359"/>
    <w:multiLevelType w:val="multilevel"/>
    <w:tmpl w:val="30D40359"/>
    <w:lvl w:ilvl="0" w:tentative="0">
      <w:start w:val="1"/>
      <w:numFmt w:val="decimal"/>
      <w:lvlText w:val="（%1）"/>
      <w:lvlJc w:val="left"/>
      <w:pPr>
        <w:ind w:left="960" w:hanging="480"/>
      </w:pPr>
      <w:rPr>
        <w:rFonts w:hint="eastAsia"/>
      </w:r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abstractNum w:abstractNumId="9">
    <w:nsid w:val="32897ED1"/>
    <w:multiLevelType w:val="multilevel"/>
    <w:tmpl w:val="32897ED1"/>
    <w:lvl w:ilvl="0" w:tentative="0">
      <w:start w:val="1"/>
      <w:numFmt w:val="decimal"/>
      <w:lvlText w:val="（%1）"/>
      <w:lvlJc w:val="left"/>
      <w:pPr>
        <w:ind w:left="960" w:hanging="480"/>
      </w:pPr>
      <w:rPr>
        <w:rFonts w:hint="eastAsia"/>
      </w:r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abstractNum w:abstractNumId="10">
    <w:nsid w:val="376150CC"/>
    <w:multiLevelType w:val="multilevel"/>
    <w:tmpl w:val="376150CC"/>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993"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1">
    <w:nsid w:val="3E6D267D"/>
    <w:multiLevelType w:val="multilevel"/>
    <w:tmpl w:val="3E6D267D"/>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993"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2">
    <w:nsid w:val="4DB136DB"/>
    <w:multiLevelType w:val="multilevel"/>
    <w:tmpl w:val="4DB136DB"/>
    <w:lvl w:ilvl="0" w:tentative="0">
      <w:start w:val="1"/>
      <w:numFmt w:val="decimal"/>
      <w:lvlText w:val="（%1）"/>
      <w:lvlJc w:val="left"/>
      <w:pPr>
        <w:ind w:left="960" w:hanging="480"/>
      </w:pPr>
      <w:rPr>
        <w:rFonts w:hint="eastAsia"/>
      </w:r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abstractNum w:abstractNumId="13">
    <w:nsid w:val="4E6A7DCD"/>
    <w:multiLevelType w:val="multilevel"/>
    <w:tmpl w:val="4E6A7DCD"/>
    <w:lvl w:ilvl="0" w:tentative="0">
      <w:start w:val="1"/>
      <w:numFmt w:val="decimal"/>
      <w:lvlText w:val="（%1）"/>
      <w:lvlJc w:val="left"/>
      <w:pPr>
        <w:ind w:left="960" w:hanging="480"/>
      </w:pPr>
      <w:rPr>
        <w:rFonts w:hint="eastAsia"/>
      </w:r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abstractNum w:abstractNumId="14">
    <w:nsid w:val="4F4A0403"/>
    <w:multiLevelType w:val="multilevel"/>
    <w:tmpl w:val="4F4A0403"/>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993" w:hanging="709"/>
      </w:pPr>
      <w:rPr>
        <w:sz w:val="24"/>
        <w:szCs w:val="24"/>
      </w:r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5">
    <w:nsid w:val="525143FF"/>
    <w:multiLevelType w:val="multilevel"/>
    <w:tmpl w:val="525143FF"/>
    <w:lvl w:ilvl="0" w:tentative="0">
      <w:start w:val="1"/>
      <w:numFmt w:val="decimal"/>
      <w:lvlText w:val="（%1）"/>
      <w:lvlJc w:val="left"/>
      <w:pPr>
        <w:ind w:left="960" w:hanging="480"/>
      </w:pPr>
      <w:rPr>
        <w:rFonts w:hint="eastAsia"/>
      </w:r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abstractNum w:abstractNumId="16">
    <w:nsid w:val="535820B7"/>
    <w:multiLevelType w:val="multilevel"/>
    <w:tmpl w:val="535820B7"/>
    <w:lvl w:ilvl="0" w:tentative="0">
      <w:start w:val="1"/>
      <w:numFmt w:val="decimal"/>
      <w:lvlText w:val="（%1）"/>
      <w:lvlJc w:val="left"/>
      <w:pPr>
        <w:ind w:left="960" w:hanging="480"/>
      </w:pPr>
      <w:rPr>
        <w:rFonts w:hint="eastAsia"/>
      </w:r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abstractNum w:abstractNumId="17">
    <w:nsid w:val="55586290"/>
    <w:multiLevelType w:val="multilevel"/>
    <w:tmpl w:val="55586290"/>
    <w:lvl w:ilvl="0" w:tentative="0">
      <w:start w:val="2"/>
      <w:numFmt w:val="decimal"/>
      <w:lvlText w:val="%1"/>
      <w:lvlJc w:val="left"/>
      <w:pPr>
        <w:ind w:left="360" w:hanging="360"/>
      </w:pPr>
      <w:rPr>
        <w:rFonts w:hint="eastAsia"/>
      </w:rPr>
    </w:lvl>
    <w:lvl w:ilvl="1" w:tentative="0">
      <w:start w:val="1"/>
      <w:numFmt w:val="decimal"/>
      <w:lvlText w:val="%1.%2"/>
      <w:lvlJc w:val="left"/>
      <w:pPr>
        <w:ind w:left="360" w:hanging="360"/>
      </w:pPr>
      <w:rPr>
        <w:rFonts w:hint="eastAsia"/>
      </w:rPr>
    </w:lvl>
    <w:lvl w:ilvl="2" w:tentative="0">
      <w:start w:val="1"/>
      <w:numFmt w:val="decimal"/>
      <w:lvlText w:val="%1.%2.%3"/>
      <w:lvlJc w:val="left"/>
      <w:pPr>
        <w:ind w:left="2160" w:hanging="720"/>
      </w:pPr>
      <w:rPr>
        <w:rFonts w:hint="eastAsia"/>
      </w:rPr>
    </w:lvl>
    <w:lvl w:ilvl="3" w:tentative="0">
      <w:start w:val="1"/>
      <w:numFmt w:val="decimal"/>
      <w:lvlText w:val="%1.%2.%3.%4"/>
      <w:lvlJc w:val="left"/>
      <w:pPr>
        <w:ind w:left="3240" w:hanging="1080"/>
      </w:pPr>
      <w:rPr>
        <w:rFonts w:hint="eastAsia"/>
      </w:rPr>
    </w:lvl>
    <w:lvl w:ilvl="4" w:tentative="0">
      <w:start w:val="1"/>
      <w:numFmt w:val="decimal"/>
      <w:lvlText w:val="%1.%2.%3.%4.%5"/>
      <w:lvlJc w:val="left"/>
      <w:pPr>
        <w:ind w:left="3960" w:hanging="1080"/>
      </w:pPr>
      <w:rPr>
        <w:rFonts w:hint="eastAsia"/>
      </w:rPr>
    </w:lvl>
    <w:lvl w:ilvl="5" w:tentative="0">
      <w:start w:val="1"/>
      <w:numFmt w:val="decimal"/>
      <w:lvlText w:val="%1.%2.%3.%4.%5.%6"/>
      <w:lvlJc w:val="left"/>
      <w:pPr>
        <w:ind w:left="5040" w:hanging="1440"/>
      </w:pPr>
      <w:rPr>
        <w:rFonts w:hint="eastAsia"/>
      </w:rPr>
    </w:lvl>
    <w:lvl w:ilvl="6" w:tentative="0">
      <w:start w:val="1"/>
      <w:numFmt w:val="decimal"/>
      <w:lvlText w:val="%1.%2.%3.%4.%5.%6.%7"/>
      <w:lvlJc w:val="left"/>
      <w:pPr>
        <w:ind w:left="5760" w:hanging="1440"/>
      </w:pPr>
      <w:rPr>
        <w:rFonts w:hint="eastAsia"/>
      </w:rPr>
    </w:lvl>
    <w:lvl w:ilvl="7" w:tentative="0">
      <w:start w:val="1"/>
      <w:numFmt w:val="decimal"/>
      <w:lvlText w:val="%1.%2.%3.%4.%5.%6.%7.%8"/>
      <w:lvlJc w:val="left"/>
      <w:pPr>
        <w:ind w:left="6840" w:hanging="1800"/>
      </w:pPr>
      <w:rPr>
        <w:rFonts w:hint="eastAsia"/>
      </w:rPr>
    </w:lvl>
    <w:lvl w:ilvl="8" w:tentative="0">
      <w:start w:val="1"/>
      <w:numFmt w:val="decimal"/>
      <w:lvlText w:val="%1.%2.%3.%4.%5.%6.%7.%8.%9"/>
      <w:lvlJc w:val="left"/>
      <w:pPr>
        <w:ind w:left="7560" w:hanging="1800"/>
      </w:pPr>
      <w:rPr>
        <w:rFonts w:hint="eastAsia"/>
      </w:rPr>
    </w:lvl>
  </w:abstractNum>
  <w:abstractNum w:abstractNumId="18">
    <w:nsid w:val="559C0C99"/>
    <w:multiLevelType w:val="multilevel"/>
    <w:tmpl w:val="559C0C99"/>
    <w:lvl w:ilvl="0" w:tentative="0">
      <w:start w:val="1"/>
      <w:numFmt w:val="decimal"/>
      <w:lvlText w:val="（%1）"/>
      <w:lvlJc w:val="left"/>
      <w:pPr>
        <w:ind w:left="960" w:hanging="480"/>
      </w:pPr>
      <w:rPr>
        <w:rFonts w:hint="eastAsia"/>
      </w:r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abstractNum w:abstractNumId="19">
    <w:nsid w:val="56427C37"/>
    <w:multiLevelType w:val="multilevel"/>
    <w:tmpl w:val="56427C37"/>
    <w:lvl w:ilvl="0" w:tentative="0">
      <w:start w:val="2"/>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0">
    <w:nsid w:val="5A984180"/>
    <w:multiLevelType w:val="multilevel"/>
    <w:tmpl w:val="5A984180"/>
    <w:lvl w:ilvl="0" w:tentative="0">
      <w:start w:val="1"/>
      <w:numFmt w:val="decimal"/>
      <w:lvlText w:val="（%1）"/>
      <w:lvlJc w:val="left"/>
      <w:pPr>
        <w:ind w:left="960" w:hanging="480"/>
      </w:pPr>
      <w:rPr>
        <w:rFonts w:hint="eastAsia"/>
      </w:r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abstractNum w:abstractNumId="21">
    <w:nsid w:val="5AD2DCFD"/>
    <w:multiLevelType w:val="singleLevel"/>
    <w:tmpl w:val="5AD2DCFD"/>
    <w:lvl w:ilvl="0" w:tentative="0">
      <w:start w:val="1"/>
      <w:numFmt w:val="decimal"/>
      <w:suff w:val="space"/>
      <w:lvlText w:val="（%1）"/>
      <w:lvlJc w:val="left"/>
    </w:lvl>
  </w:abstractNum>
  <w:abstractNum w:abstractNumId="22">
    <w:nsid w:val="682A7324"/>
    <w:multiLevelType w:val="multilevel"/>
    <w:tmpl w:val="682A7324"/>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993"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3">
    <w:nsid w:val="6DC72DB0"/>
    <w:multiLevelType w:val="multilevel"/>
    <w:tmpl w:val="6DC72DB0"/>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993"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4">
    <w:nsid w:val="74EE1EC1"/>
    <w:multiLevelType w:val="multilevel"/>
    <w:tmpl w:val="74EE1EC1"/>
    <w:lvl w:ilvl="0" w:tentative="0">
      <w:start w:val="1"/>
      <w:numFmt w:val="decimal"/>
      <w:lvlText w:val="（%1）"/>
      <w:lvlJc w:val="left"/>
      <w:pPr>
        <w:ind w:left="960" w:hanging="480"/>
      </w:pPr>
      <w:rPr>
        <w:rFonts w:hint="eastAsia"/>
      </w:r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abstractNum w:abstractNumId="25">
    <w:nsid w:val="78AB1815"/>
    <w:multiLevelType w:val="multilevel"/>
    <w:tmpl w:val="78AB1815"/>
    <w:lvl w:ilvl="0" w:tentative="0">
      <w:start w:val="1"/>
      <w:numFmt w:val="decimal"/>
      <w:lvlText w:val="%1."/>
      <w:lvlJc w:val="left"/>
      <w:pPr>
        <w:ind w:left="960" w:hanging="480"/>
      </w:pPr>
      <w:rPr>
        <w:rFonts w:asciiTheme="minorEastAsia" w:hAnsiTheme="minorEastAsia" w:eastAsiaTheme="minorEastAsia" w:cstheme="minorBidi"/>
      </w:r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340" w:hanging="420"/>
      </w:pPr>
      <w:rPr>
        <w:rFonts w:hint="eastAsia"/>
      </w:r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abstractNum w:abstractNumId="26">
    <w:nsid w:val="7A667AF5"/>
    <w:multiLevelType w:val="multilevel"/>
    <w:tmpl w:val="7A667AF5"/>
    <w:lvl w:ilvl="0" w:tentative="0">
      <w:start w:val="1"/>
      <w:numFmt w:val="decimal"/>
      <w:lvlText w:val="（%1）"/>
      <w:lvlJc w:val="left"/>
      <w:pPr>
        <w:ind w:left="960" w:hanging="480"/>
      </w:pPr>
      <w:rPr>
        <w:rFonts w:hint="eastAsia"/>
      </w:r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num w:numId="1">
    <w:abstractNumId w:val="4"/>
  </w:num>
  <w:num w:numId="2">
    <w:abstractNumId w:val="7"/>
  </w:num>
  <w:num w:numId="3">
    <w:abstractNumId w:val="2"/>
  </w:num>
  <w:num w:numId="4">
    <w:abstractNumId w:val="19"/>
  </w:num>
  <w:num w:numId="5">
    <w:abstractNumId w:val="17"/>
  </w:num>
  <w:num w:numId="6">
    <w:abstractNumId w:val="23"/>
  </w:num>
  <w:num w:numId="7">
    <w:abstractNumId w:val="15"/>
  </w:num>
  <w:num w:numId="8">
    <w:abstractNumId w:val="22"/>
  </w:num>
  <w:num w:numId="9">
    <w:abstractNumId w:val="13"/>
  </w:num>
  <w:num w:numId="10">
    <w:abstractNumId w:val="9"/>
  </w:num>
  <w:num w:numId="11">
    <w:abstractNumId w:val="24"/>
  </w:num>
  <w:num w:numId="12">
    <w:abstractNumId w:val="0"/>
  </w:num>
  <w:num w:numId="13">
    <w:abstractNumId w:val="26"/>
  </w:num>
  <w:num w:numId="14">
    <w:abstractNumId w:val="20"/>
  </w:num>
  <w:num w:numId="15">
    <w:abstractNumId w:val="16"/>
  </w:num>
  <w:num w:numId="16">
    <w:abstractNumId w:val="21"/>
  </w:num>
  <w:num w:numId="17">
    <w:abstractNumId w:val="10"/>
  </w:num>
  <w:num w:numId="18">
    <w:abstractNumId w:val="18"/>
  </w:num>
  <w:num w:numId="19">
    <w:abstractNumId w:val="11"/>
  </w:num>
  <w:num w:numId="20">
    <w:abstractNumId w:val="12"/>
  </w:num>
  <w:num w:numId="21">
    <w:abstractNumId w:val="5"/>
  </w:num>
  <w:num w:numId="22">
    <w:abstractNumId w:val="8"/>
  </w:num>
  <w:num w:numId="23">
    <w:abstractNumId w:val="6"/>
  </w:num>
  <w:num w:numId="24">
    <w:abstractNumId w:val="3"/>
  </w:num>
  <w:num w:numId="25">
    <w:abstractNumId w:val="1"/>
  </w:num>
  <w:num w:numId="26">
    <w:abstractNumId w:val="1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565"/>
    <w:rsid w:val="00001FA0"/>
    <w:rsid w:val="000044F1"/>
    <w:rsid w:val="00096966"/>
    <w:rsid w:val="000A67A0"/>
    <w:rsid w:val="000B5C76"/>
    <w:rsid w:val="000C51DB"/>
    <w:rsid w:val="00102021"/>
    <w:rsid w:val="00105237"/>
    <w:rsid w:val="0010739C"/>
    <w:rsid w:val="00116409"/>
    <w:rsid w:val="0014407B"/>
    <w:rsid w:val="00147457"/>
    <w:rsid w:val="00154FBB"/>
    <w:rsid w:val="001567B3"/>
    <w:rsid w:val="001C40F4"/>
    <w:rsid w:val="001F6E6B"/>
    <w:rsid w:val="0020235F"/>
    <w:rsid w:val="00212D30"/>
    <w:rsid w:val="002C676A"/>
    <w:rsid w:val="002E7847"/>
    <w:rsid w:val="00377D24"/>
    <w:rsid w:val="0038253C"/>
    <w:rsid w:val="0038592F"/>
    <w:rsid w:val="003A4B17"/>
    <w:rsid w:val="003C6B47"/>
    <w:rsid w:val="003E569B"/>
    <w:rsid w:val="00406CF9"/>
    <w:rsid w:val="00413A53"/>
    <w:rsid w:val="00443873"/>
    <w:rsid w:val="004544FD"/>
    <w:rsid w:val="00471E83"/>
    <w:rsid w:val="004929EC"/>
    <w:rsid w:val="00497D0C"/>
    <w:rsid w:val="004A4C6F"/>
    <w:rsid w:val="004B2706"/>
    <w:rsid w:val="004B6750"/>
    <w:rsid w:val="004C1DE8"/>
    <w:rsid w:val="004D627C"/>
    <w:rsid w:val="004F0723"/>
    <w:rsid w:val="005245C0"/>
    <w:rsid w:val="005578C7"/>
    <w:rsid w:val="0056012B"/>
    <w:rsid w:val="00597133"/>
    <w:rsid w:val="005A4FBF"/>
    <w:rsid w:val="005F76A1"/>
    <w:rsid w:val="00600F1D"/>
    <w:rsid w:val="00600FC9"/>
    <w:rsid w:val="00602318"/>
    <w:rsid w:val="006B6561"/>
    <w:rsid w:val="006C688A"/>
    <w:rsid w:val="006F45D8"/>
    <w:rsid w:val="006F658E"/>
    <w:rsid w:val="00715DF6"/>
    <w:rsid w:val="007343F6"/>
    <w:rsid w:val="007437B6"/>
    <w:rsid w:val="0074670A"/>
    <w:rsid w:val="00767E06"/>
    <w:rsid w:val="007729CF"/>
    <w:rsid w:val="00786D59"/>
    <w:rsid w:val="007915F4"/>
    <w:rsid w:val="007E774C"/>
    <w:rsid w:val="00813713"/>
    <w:rsid w:val="008518DE"/>
    <w:rsid w:val="008632E2"/>
    <w:rsid w:val="00882D82"/>
    <w:rsid w:val="008B5A38"/>
    <w:rsid w:val="008D575C"/>
    <w:rsid w:val="00915797"/>
    <w:rsid w:val="009235EF"/>
    <w:rsid w:val="00927955"/>
    <w:rsid w:val="009538EA"/>
    <w:rsid w:val="00961F7D"/>
    <w:rsid w:val="00966B25"/>
    <w:rsid w:val="009D4897"/>
    <w:rsid w:val="00A31B50"/>
    <w:rsid w:val="00AB37AD"/>
    <w:rsid w:val="00AC0892"/>
    <w:rsid w:val="00AE1563"/>
    <w:rsid w:val="00AF3CAB"/>
    <w:rsid w:val="00B02A3E"/>
    <w:rsid w:val="00B12E69"/>
    <w:rsid w:val="00B70CA7"/>
    <w:rsid w:val="00B97CC1"/>
    <w:rsid w:val="00BE3ACA"/>
    <w:rsid w:val="00BF3DEB"/>
    <w:rsid w:val="00C476BF"/>
    <w:rsid w:val="00C62AA9"/>
    <w:rsid w:val="00C66C8F"/>
    <w:rsid w:val="00CA4697"/>
    <w:rsid w:val="00CD1A51"/>
    <w:rsid w:val="00D32BB9"/>
    <w:rsid w:val="00D34565"/>
    <w:rsid w:val="00D35E41"/>
    <w:rsid w:val="00D962B2"/>
    <w:rsid w:val="00DA5625"/>
    <w:rsid w:val="00DA5C33"/>
    <w:rsid w:val="00DF3050"/>
    <w:rsid w:val="00E03100"/>
    <w:rsid w:val="00EA5352"/>
    <w:rsid w:val="00EB2A74"/>
    <w:rsid w:val="00ED6CC7"/>
    <w:rsid w:val="00F802C4"/>
    <w:rsid w:val="00F93E5D"/>
    <w:rsid w:val="00FA08B4"/>
    <w:rsid w:val="00FE76A2"/>
    <w:rsid w:val="00FF01AF"/>
    <w:rsid w:val="0EDE0983"/>
    <w:rsid w:val="22F1365D"/>
    <w:rsid w:val="2AB45FB0"/>
    <w:rsid w:val="3A742D83"/>
    <w:rsid w:val="3D89280B"/>
    <w:rsid w:val="416A2C21"/>
    <w:rsid w:val="4A586E2F"/>
    <w:rsid w:val="57BF7410"/>
    <w:rsid w:val="58B3213C"/>
    <w:rsid w:val="6AAA3E3D"/>
    <w:rsid w:val="6E5904F0"/>
    <w:rsid w:val="76B347DD"/>
    <w:rsid w:val="7E6C6017"/>
    <w:rsid w:val="7F2513D6"/>
    <w:rsid w:val="FF7F0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Palatino Linotype" w:hAnsi="Palatino Linotype" w:eastAsiaTheme="minorEastAsia" w:cstheme="minorBidi"/>
      <w:kern w:val="2"/>
      <w:sz w:val="24"/>
      <w:szCs w:val="22"/>
      <w:lang w:val="en-US" w:eastAsia="zh-CN" w:bidi="ar-SA"/>
    </w:rPr>
  </w:style>
  <w:style w:type="paragraph" w:styleId="2">
    <w:name w:val="heading 1"/>
    <w:basedOn w:val="1"/>
    <w:next w:val="1"/>
    <w:link w:val="28"/>
    <w:qFormat/>
    <w:uiPriority w:val="9"/>
    <w:pPr>
      <w:keepNext/>
      <w:keepLines/>
      <w:spacing w:before="326" w:beforeLines="100" w:after="326" w:afterLines="100" w:line="400" w:lineRule="exact"/>
      <w:ind w:firstLine="0" w:firstLineChars="0"/>
      <w:jc w:val="left"/>
      <w:outlineLvl w:val="0"/>
    </w:pPr>
    <w:rPr>
      <w:b/>
      <w:bCs/>
      <w:kern w:val="44"/>
      <w:sz w:val="36"/>
      <w:szCs w:val="44"/>
      <w:u w:color="222222"/>
    </w:rPr>
  </w:style>
  <w:style w:type="paragraph" w:styleId="3">
    <w:name w:val="heading 2"/>
    <w:basedOn w:val="1"/>
    <w:next w:val="1"/>
    <w:link w:val="29"/>
    <w:unhideWhenUsed/>
    <w:qFormat/>
    <w:uiPriority w:val="9"/>
    <w:pPr>
      <w:keepNext/>
      <w:keepLines/>
      <w:spacing w:before="163" w:beforeLines="50" w:after="163" w:afterLines="50" w:line="400" w:lineRule="exact"/>
      <w:ind w:firstLine="0" w:firstLineChars="0"/>
      <w:jc w:val="left"/>
      <w:outlineLvl w:val="1"/>
    </w:pPr>
    <w:rPr>
      <w:rFonts w:eastAsiaTheme="majorEastAsia" w:cstheme="majorBidi"/>
      <w:b/>
      <w:bCs/>
      <w:sz w:val="32"/>
      <w:szCs w:val="32"/>
      <w:u w:color="222222"/>
    </w:rPr>
  </w:style>
  <w:style w:type="paragraph" w:styleId="4">
    <w:name w:val="heading 3"/>
    <w:basedOn w:val="1"/>
    <w:next w:val="1"/>
    <w:link w:val="31"/>
    <w:unhideWhenUsed/>
    <w:qFormat/>
    <w:uiPriority w:val="9"/>
    <w:pPr>
      <w:keepNext/>
      <w:keepLines/>
      <w:spacing w:line="416" w:lineRule="atLeast"/>
      <w:ind w:left="360" w:hanging="360" w:firstLineChars="0"/>
      <w:jc w:val="left"/>
      <w:outlineLvl w:val="2"/>
    </w:pPr>
    <w:rPr>
      <w:rFonts w:asciiTheme="minorEastAsia" w:hAnsiTheme="minorEastAsia"/>
      <w:b/>
      <w:bCs/>
      <w:sz w:val="28"/>
      <w:szCs w:val="24"/>
      <w:u w:color="222222"/>
    </w:rPr>
  </w:style>
  <w:style w:type="paragraph" w:styleId="5">
    <w:name w:val="heading 4"/>
    <w:basedOn w:val="6"/>
    <w:next w:val="1"/>
    <w:link w:val="34"/>
    <w:unhideWhenUsed/>
    <w:qFormat/>
    <w:uiPriority w:val="9"/>
    <w:pPr>
      <w:numPr>
        <w:ilvl w:val="0"/>
        <w:numId w:val="1"/>
      </w:numPr>
      <w:spacing w:line="288" w:lineRule="auto"/>
      <w:outlineLvl w:val="3"/>
    </w:pPr>
    <w:rPr>
      <w:rFonts w:hint="default" w:asciiTheme="minorEastAsia" w:hAnsiTheme="minorEastAsia" w:eastAsiaTheme="minorEastAsia"/>
      <w:b/>
      <w:color w:val="222222"/>
      <w:sz w:val="28"/>
      <w:szCs w:val="28"/>
      <w:u w:color="222222"/>
    </w:rPr>
  </w:style>
  <w:style w:type="paragraph" w:styleId="7">
    <w:name w:val="heading 7"/>
    <w:basedOn w:val="1"/>
    <w:next w:val="1"/>
    <w:link w:val="39"/>
    <w:unhideWhenUsed/>
    <w:qFormat/>
    <w:uiPriority w:val="9"/>
    <w:pPr>
      <w:keepNext/>
      <w:keepLines/>
      <w:spacing w:before="240" w:after="64" w:line="320" w:lineRule="auto"/>
      <w:outlineLvl w:val="6"/>
    </w:pPr>
    <w:rPr>
      <w:b/>
      <w:bCs/>
      <w:szCs w:val="24"/>
    </w:rPr>
  </w:style>
  <w:style w:type="paragraph" w:styleId="8">
    <w:name w:val="heading 8"/>
    <w:basedOn w:val="1"/>
    <w:next w:val="1"/>
    <w:link w:val="40"/>
    <w:unhideWhenUsed/>
    <w:qFormat/>
    <w:uiPriority w:val="9"/>
    <w:pPr>
      <w:keepNext/>
      <w:keepLines/>
      <w:spacing w:before="240" w:after="64" w:line="320" w:lineRule="auto"/>
      <w:outlineLvl w:val="7"/>
    </w:pPr>
    <w:rPr>
      <w:rFonts w:asciiTheme="majorHAnsi" w:hAnsiTheme="majorHAnsi" w:eastAsiaTheme="majorEastAsia" w:cstheme="majorBidi"/>
      <w:szCs w:val="24"/>
    </w:rPr>
  </w:style>
  <w:style w:type="paragraph" w:styleId="9">
    <w:name w:val="heading 9"/>
    <w:basedOn w:val="1"/>
    <w:next w:val="1"/>
    <w:link w:val="41"/>
    <w:unhideWhenUsed/>
    <w:qFormat/>
    <w:uiPriority w:val="9"/>
    <w:pPr>
      <w:keepNext/>
      <w:keepLines/>
      <w:spacing w:before="240" w:after="64" w:line="320" w:lineRule="auto"/>
      <w:outlineLvl w:val="8"/>
    </w:pPr>
    <w:rPr>
      <w:rFonts w:asciiTheme="majorHAnsi" w:hAnsiTheme="majorHAnsi" w:eastAsiaTheme="majorEastAsia" w:cstheme="majorBidi"/>
      <w:sz w:val="21"/>
      <w:szCs w:val="21"/>
    </w:rPr>
  </w:style>
  <w:style w:type="character" w:default="1" w:styleId="23">
    <w:name w:val="Default Paragraph Font"/>
    <w:semiHidden/>
    <w:unhideWhenUsed/>
    <w:uiPriority w:val="1"/>
  </w:style>
  <w:style w:type="table" w:default="1" w:styleId="24">
    <w:name w:val="Normal Table"/>
    <w:semiHidden/>
    <w:unhideWhenUsed/>
    <w:uiPriority w:val="99"/>
    <w:tblPr>
      <w:tblLayout w:type="fixed"/>
      <w:tblCellMar>
        <w:top w:w="0" w:type="dxa"/>
        <w:left w:w="108" w:type="dxa"/>
        <w:bottom w:w="0" w:type="dxa"/>
        <w:right w:w="108" w:type="dxa"/>
      </w:tblCellMar>
    </w:tblPr>
  </w:style>
  <w:style w:type="paragraph" w:customStyle="1" w:styleId="6">
    <w:name w:val="列出段落1"/>
    <w:uiPriority w:val="0"/>
    <w:pPr>
      <w:ind w:firstLine="420"/>
    </w:pPr>
    <w:rPr>
      <w:rFonts w:hint="eastAsia" w:ascii="Arial Unicode MS" w:hAnsi="Arial Unicode MS" w:eastAsia="Arial Unicode MS" w:cs="Arial Unicode MS"/>
      <w:color w:val="000000"/>
      <w:sz w:val="22"/>
      <w:szCs w:val="22"/>
      <w:u w:color="000000"/>
      <w:lang w:val="zh-TW" w:eastAsia="zh-TW" w:bidi="ar-SA"/>
    </w:rPr>
  </w:style>
  <w:style w:type="paragraph" w:styleId="10">
    <w:name w:val="toc 7"/>
    <w:basedOn w:val="1"/>
    <w:next w:val="1"/>
    <w:unhideWhenUsed/>
    <w:uiPriority w:val="39"/>
    <w:pPr>
      <w:ind w:left="1440"/>
      <w:jc w:val="left"/>
    </w:pPr>
    <w:rPr>
      <w:rFonts w:asciiTheme="minorHAnsi" w:hAnsiTheme="minorHAnsi"/>
      <w:sz w:val="18"/>
      <w:szCs w:val="18"/>
    </w:rPr>
  </w:style>
  <w:style w:type="paragraph" w:styleId="11">
    <w:name w:val="Document Map"/>
    <w:basedOn w:val="1"/>
    <w:link w:val="38"/>
    <w:unhideWhenUsed/>
    <w:uiPriority w:val="99"/>
    <w:rPr>
      <w:rFonts w:ascii="宋体" w:eastAsia="宋体"/>
      <w:szCs w:val="24"/>
    </w:rPr>
  </w:style>
  <w:style w:type="paragraph" w:styleId="12">
    <w:name w:val="toc 5"/>
    <w:basedOn w:val="1"/>
    <w:next w:val="1"/>
    <w:unhideWhenUsed/>
    <w:qFormat/>
    <w:uiPriority w:val="39"/>
    <w:pPr>
      <w:ind w:left="960"/>
      <w:jc w:val="left"/>
    </w:pPr>
    <w:rPr>
      <w:rFonts w:asciiTheme="minorHAnsi" w:hAnsiTheme="minorHAnsi"/>
      <w:sz w:val="18"/>
      <w:szCs w:val="18"/>
    </w:rPr>
  </w:style>
  <w:style w:type="paragraph" w:styleId="13">
    <w:name w:val="toc 3"/>
    <w:basedOn w:val="1"/>
    <w:next w:val="1"/>
    <w:unhideWhenUsed/>
    <w:qFormat/>
    <w:uiPriority w:val="39"/>
    <w:pPr>
      <w:ind w:left="482" w:firstLine="0" w:firstLineChars="0"/>
      <w:jc w:val="left"/>
    </w:pPr>
    <w:rPr>
      <w:rFonts w:asciiTheme="minorHAnsi" w:hAnsiTheme="minorHAnsi"/>
      <w:i/>
      <w:iCs/>
      <w:sz w:val="22"/>
    </w:rPr>
  </w:style>
  <w:style w:type="paragraph" w:styleId="14">
    <w:name w:val="toc 8"/>
    <w:basedOn w:val="1"/>
    <w:next w:val="1"/>
    <w:unhideWhenUsed/>
    <w:qFormat/>
    <w:uiPriority w:val="39"/>
    <w:pPr>
      <w:ind w:left="1680"/>
      <w:jc w:val="left"/>
    </w:pPr>
    <w:rPr>
      <w:rFonts w:asciiTheme="minorHAnsi" w:hAnsiTheme="minorHAnsi"/>
      <w:sz w:val="18"/>
      <w:szCs w:val="18"/>
    </w:rPr>
  </w:style>
  <w:style w:type="paragraph" w:styleId="15">
    <w:name w:val="footer"/>
    <w:basedOn w:val="1"/>
    <w:link w:val="26"/>
    <w:unhideWhenUsed/>
    <w:qFormat/>
    <w:uiPriority w:val="99"/>
    <w:pPr>
      <w:tabs>
        <w:tab w:val="center" w:pos="4153"/>
        <w:tab w:val="right" w:pos="8306"/>
      </w:tabs>
      <w:snapToGrid w:val="0"/>
      <w:jc w:val="left"/>
    </w:pPr>
    <w:rPr>
      <w:sz w:val="18"/>
      <w:szCs w:val="18"/>
    </w:rPr>
  </w:style>
  <w:style w:type="paragraph" w:styleId="16">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pPr>
      <w:tabs>
        <w:tab w:val="right" w:leader="dot" w:pos="8302"/>
      </w:tabs>
      <w:spacing w:before="120"/>
      <w:ind w:firstLine="0" w:firstLineChars="0"/>
      <w:jc w:val="left"/>
    </w:pPr>
    <w:rPr>
      <w:rFonts w:ascii="Times New Roman" w:hAnsi="Times New Roman" w:cs="Times New Roman" w:eastAsiaTheme="majorEastAsia"/>
      <w:b/>
      <w:sz w:val="28"/>
    </w:rPr>
  </w:style>
  <w:style w:type="paragraph" w:styleId="18">
    <w:name w:val="toc 4"/>
    <w:basedOn w:val="1"/>
    <w:next w:val="1"/>
    <w:unhideWhenUsed/>
    <w:qFormat/>
    <w:uiPriority w:val="39"/>
    <w:pPr>
      <w:ind w:left="720"/>
      <w:jc w:val="left"/>
    </w:pPr>
    <w:rPr>
      <w:rFonts w:asciiTheme="minorHAnsi" w:hAnsiTheme="minorHAnsi"/>
      <w:sz w:val="18"/>
      <w:szCs w:val="18"/>
    </w:rPr>
  </w:style>
  <w:style w:type="paragraph" w:styleId="19">
    <w:name w:val="toc 6"/>
    <w:basedOn w:val="1"/>
    <w:next w:val="1"/>
    <w:unhideWhenUsed/>
    <w:qFormat/>
    <w:uiPriority w:val="39"/>
    <w:pPr>
      <w:ind w:left="1200"/>
      <w:jc w:val="left"/>
    </w:pPr>
    <w:rPr>
      <w:rFonts w:asciiTheme="minorHAnsi" w:hAnsiTheme="minorHAnsi"/>
      <w:sz w:val="18"/>
      <w:szCs w:val="18"/>
    </w:rPr>
  </w:style>
  <w:style w:type="paragraph" w:styleId="20">
    <w:name w:val="toc 2"/>
    <w:basedOn w:val="1"/>
    <w:next w:val="1"/>
    <w:unhideWhenUsed/>
    <w:qFormat/>
    <w:uiPriority w:val="39"/>
    <w:pPr>
      <w:tabs>
        <w:tab w:val="right" w:leader="dot" w:pos="8302"/>
      </w:tabs>
      <w:ind w:left="238" w:firstLine="0" w:firstLineChars="0"/>
      <w:jc w:val="left"/>
    </w:pPr>
    <w:rPr>
      <w:rFonts w:ascii="Times New Roman" w:hAnsi="Times New Roman"/>
      <w:szCs w:val="24"/>
    </w:rPr>
  </w:style>
  <w:style w:type="paragraph" w:styleId="21">
    <w:name w:val="toc 9"/>
    <w:basedOn w:val="1"/>
    <w:next w:val="1"/>
    <w:unhideWhenUsed/>
    <w:qFormat/>
    <w:uiPriority w:val="39"/>
    <w:pPr>
      <w:ind w:left="1920"/>
      <w:jc w:val="left"/>
    </w:pPr>
    <w:rPr>
      <w:rFonts w:asciiTheme="minorHAnsi" w:hAnsiTheme="minorHAnsi"/>
      <w:sz w:val="18"/>
      <w:szCs w:val="18"/>
    </w:rPr>
  </w:style>
  <w:style w:type="paragraph" w:styleId="22">
    <w:name w:val="Title"/>
    <w:basedOn w:val="1"/>
    <w:next w:val="1"/>
    <w:link w:val="30"/>
    <w:qFormat/>
    <w:uiPriority w:val="10"/>
    <w:pPr>
      <w:tabs>
        <w:tab w:val="center" w:pos="4819"/>
        <w:tab w:val="right" w:pos="9638"/>
      </w:tabs>
      <w:spacing w:line="240" w:lineRule="auto"/>
      <w:ind w:firstLine="0" w:firstLineChars="0"/>
      <w:jc w:val="left"/>
    </w:pPr>
    <w:rPr>
      <w:rFonts w:eastAsia="宋体" w:cstheme="majorBidi"/>
      <w:bCs/>
      <w:szCs w:val="32"/>
    </w:rPr>
  </w:style>
  <w:style w:type="character" w:customStyle="1" w:styleId="25">
    <w:name w:val="页眉字符"/>
    <w:basedOn w:val="23"/>
    <w:link w:val="16"/>
    <w:qFormat/>
    <w:uiPriority w:val="99"/>
    <w:rPr>
      <w:sz w:val="18"/>
      <w:szCs w:val="18"/>
    </w:rPr>
  </w:style>
  <w:style w:type="character" w:customStyle="1" w:styleId="26">
    <w:name w:val="页脚字符"/>
    <w:basedOn w:val="23"/>
    <w:link w:val="15"/>
    <w:qFormat/>
    <w:uiPriority w:val="99"/>
    <w:rPr>
      <w:sz w:val="18"/>
      <w:szCs w:val="18"/>
    </w:rPr>
  </w:style>
  <w:style w:type="paragraph" w:customStyle="1" w:styleId="27">
    <w:name w:val="无间隔1"/>
    <w:link w:val="35"/>
    <w:qFormat/>
    <w:uiPriority w:val="1"/>
    <w:pPr>
      <w:widowControl w:val="0"/>
      <w:jc w:val="center"/>
    </w:pPr>
    <w:rPr>
      <w:rFonts w:ascii="Palatino Linotype" w:hAnsi="Palatino Linotype" w:eastAsiaTheme="minorEastAsia" w:cstheme="minorBidi"/>
      <w:b/>
      <w:kern w:val="2"/>
      <w:sz w:val="24"/>
      <w:szCs w:val="22"/>
      <w:lang w:val="en-US" w:eastAsia="zh-CN" w:bidi="ar-SA"/>
    </w:rPr>
  </w:style>
  <w:style w:type="character" w:customStyle="1" w:styleId="28">
    <w:name w:val="标题 1字符"/>
    <w:basedOn w:val="23"/>
    <w:link w:val="2"/>
    <w:qFormat/>
    <w:uiPriority w:val="9"/>
    <w:rPr>
      <w:rFonts w:ascii="Palatino Linotype" w:hAnsi="Palatino Linotype"/>
      <w:b/>
      <w:bCs/>
      <w:kern w:val="44"/>
      <w:sz w:val="36"/>
      <w:szCs w:val="44"/>
      <w:u w:color="222222"/>
    </w:rPr>
  </w:style>
  <w:style w:type="character" w:customStyle="1" w:styleId="29">
    <w:name w:val="标题 2字符"/>
    <w:basedOn w:val="23"/>
    <w:link w:val="3"/>
    <w:qFormat/>
    <w:uiPriority w:val="9"/>
    <w:rPr>
      <w:rFonts w:ascii="Palatino Linotype" w:hAnsi="Palatino Linotype" w:eastAsiaTheme="majorEastAsia" w:cstheme="majorBidi"/>
      <w:b/>
      <w:bCs/>
      <w:sz w:val="32"/>
      <w:szCs w:val="32"/>
      <w:u w:color="222222"/>
    </w:rPr>
  </w:style>
  <w:style w:type="character" w:customStyle="1" w:styleId="30">
    <w:name w:val="标题字符"/>
    <w:basedOn w:val="23"/>
    <w:link w:val="22"/>
    <w:qFormat/>
    <w:uiPriority w:val="10"/>
    <w:rPr>
      <w:rFonts w:ascii="Palatino Linotype" w:hAnsi="Palatino Linotype" w:eastAsia="宋体" w:cstheme="majorBidi"/>
      <w:bCs/>
      <w:sz w:val="24"/>
      <w:szCs w:val="32"/>
    </w:rPr>
  </w:style>
  <w:style w:type="character" w:customStyle="1" w:styleId="31">
    <w:name w:val="标题 3字符"/>
    <w:basedOn w:val="23"/>
    <w:link w:val="4"/>
    <w:qFormat/>
    <w:uiPriority w:val="9"/>
    <w:rPr>
      <w:rFonts w:asciiTheme="minorEastAsia" w:hAnsiTheme="minorEastAsia"/>
      <w:b/>
      <w:bCs/>
      <w:sz w:val="28"/>
      <w:szCs w:val="24"/>
      <w:u w:color="222222"/>
    </w:rPr>
  </w:style>
  <w:style w:type="character" w:customStyle="1" w:styleId="32">
    <w:name w:val="占位符文本1"/>
    <w:basedOn w:val="23"/>
    <w:semiHidden/>
    <w:qFormat/>
    <w:uiPriority w:val="99"/>
    <w:rPr>
      <w:color w:val="808080"/>
    </w:rPr>
  </w:style>
  <w:style w:type="paragraph" w:customStyle="1" w:styleId="33">
    <w:name w:val="TOC 标题1"/>
    <w:basedOn w:val="2"/>
    <w:next w:val="1"/>
    <w:unhideWhenUsed/>
    <w:qFormat/>
    <w:uiPriority w:val="39"/>
    <w:pPr>
      <w:widowControl/>
      <w:spacing w:before="480" w:beforeLines="0" w:after="0" w:afterLines="0" w:line="276" w:lineRule="auto"/>
      <w:outlineLvl w:val="9"/>
    </w:pPr>
    <w:rPr>
      <w:rFonts w:asciiTheme="majorHAnsi" w:hAnsiTheme="majorHAnsi" w:eastAsiaTheme="majorEastAsia" w:cstheme="majorBidi"/>
      <w:color w:val="2E75B6" w:themeColor="accent1" w:themeShade="BF"/>
      <w:kern w:val="0"/>
      <w:sz w:val="28"/>
      <w:szCs w:val="28"/>
    </w:rPr>
  </w:style>
  <w:style w:type="character" w:customStyle="1" w:styleId="34">
    <w:name w:val="标题 4字符"/>
    <w:basedOn w:val="23"/>
    <w:link w:val="5"/>
    <w:qFormat/>
    <w:uiPriority w:val="9"/>
    <w:rPr>
      <w:rFonts w:cs="Arial Unicode MS" w:asciiTheme="minorEastAsia" w:hAnsiTheme="minorEastAsia"/>
      <w:b/>
      <w:color w:val="222222"/>
      <w:kern w:val="0"/>
      <w:sz w:val="28"/>
      <w:szCs w:val="28"/>
      <w:u w:color="222222"/>
      <w:lang w:val="zh-TW" w:eastAsia="zh-TW"/>
    </w:rPr>
  </w:style>
  <w:style w:type="character" w:customStyle="1" w:styleId="35">
    <w:name w:val="无间隔 字符"/>
    <w:basedOn w:val="23"/>
    <w:link w:val="27"/>
    <w:qFormat/>
    <w:uiPriority w:val="1"/>
    <w:rPr>
      <w:rFonts w:ascii="Palatino Linotype" w:hAnsi="Palatino Linotype"/>
      <w:b/>
      <w:sz w:val="24"/>
    </w:rPr>
  </w:style>
  <w:style w:type="paragraph" w:customStyle="1" w:styleId="36">
    <w:name w:val="正文 A"/>
    <w:qFormat/>
    <w:uiPriority w:val="0"/>
    <w:pPr>
      <w:spacing w:line="288" w:lineRule="auto"/>
    </w:pPr>
    <w:rPr>
      <w:rFonts w:ascii="Baskerville" w:hAnsi="Baskerville" w:eastAsia="Arial Unicode MS" w:cs="Arial Unicode MS"/>
      <w:color w:val="222222"/>
      <w:sz w:val="28"/>
      <w:szCs w:val="28"/>
      <w:u w:color="222222"/>
      <w:lang w:val="en-US" w:eastAsia="zh-CN" w:bidi="ar-SA"/>
    </w:rPr>
  </w:style>
  <w:style w:type="paragraph" w:customStyle="1" w:styleId="37">
    <w:name w:val="修订1"/>
    <w:hidden/>
    <w:semiHidden/>
    <w:qFormat/>
    <w:uiPriority w:val="99"/>
    <w:rPr>
      <w:rFonts w:ascii="Palatino Linotype" w:hAnsi="Palatino Linotype" w:eastAsiaTheme="minorEastAsia" w:cstheme="minorBidi"/>
      <w:kern w:val="2"/>
      <w:sz w:val="24"/>
      <w:szCs w:val="22"/>
      <w:lang w:val="en-US" w:eastAsia="zh-CN" w:bidi="ar-SA"/>
    </w:rPr>
  </w:style>
  <w:style w:type="character" w:customStyle="1" w:styleId="38">
    <w:name w:val="文档结构图字符"/>
    <w:basedOn w:val="23"/>
    <w:link w:val="11"/>
    <w:semiHidden/>
    <w:qFormat/>
    <w:uiPriority w:val="99"/>
    <w:rPr>
      <w:rFonts w:ascii="宋体" w:hAnsi="Palatino Linotype" w:eastAsia="宋体"/>
      <w:sz w:val="24"/>
      <w:szCs w:val="24"/>
    </w:rPr>
  </w:style>
  <w:style w:type="character" w:customStyle="1" w:styleId="39">
    <w:name w:val="标题 7字符"/>
    <w:basedOn w:val="23"/>
    <w:link w:val="7"/>
    <w:semiHidden/>
    <w:qFormat/>
    <w:uiPriority w:val="9"/>
    <w:rPr>
      <w:rFonts w:ascii="Palatino Linotype" w:hAnsi="Palatino Linotype"/>
      <w:b/>
      <w:bCs/>
      <w:sz w:val="24"/>
      <w:szCs w:val="24"/>
    </w:rPr>
  </w:style>
  <w:style w:type="character" w:customStyle="1" w:styleId="40">
    <w:name w:val="标题 8字符"/>
    <w:basedOn w:val="23"/>
    <w:link w:val="8"/>
    <w:semiHidden/>
    <w:qFormat/>
    <w:uiPriority w:val="9"/>
    <w:rPr>
      <w:rFonts w:asciiTheme="majorHAnsi" w:hAnsiTheme="majorHAnsi" w:eastAsiaTheme="majorEastAsia" w:cstheme="majorBidi"/>
      <w:sz w:val="24"/>
      <w:szCs w:val="24"/>
    </w:rPr>
  </w:style>
  <w:style w:type="character" w:customStyle="1" w:styleId="41">
    <w:name w:val="标题 9字符"/>
    <w:basedOn w:val="23"/>
    <w:link w:val="9"/>
    <w:semiHidden/>
    <w:qFormat/>
    <w:uiPriority w:val="9"/>
    <w:rPr>
      <w:rFonts w:asciiTheme="majorHAnsi" w:hAnsiTheme="majorHAnsi" w:eastAsiaTheme="majorEastAsia" w:cstheme="majorBidi"/>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CQU</Company>
  <Pages>30</Pages>
  <Words>1038</Words>
  <Characters>5921</Characters>
  <Lines>49</Lines>
  <Paragraphs>13</Paragraphs>
  <TotalTime>13</TotalTime>
  <ScaleCrop>false</ScaleCrop>
  <LinksUpToDate>false</LinksUpToDate>
  <CharactersWithSpaces>6946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2018-04-01T11:18:00Z</dcterms:created>
  <dc:creator>Fang.Z</dc:creator>
  <cp:lastModifiedBy>Administrator</cp:lastModifiedBy>
  <dcterms:modified xsi:type="dcterms:W3CDTF">2018-05-03T12:07:02Z</dcterms:modified>
  <dc:title>图书馆选座系统</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